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9F616" w14:textId="77777777" w:rsidR="00185604" w:rsidRPr="001E69FC" w:rsidRDefault="00185604" w:rsidP="00185604">
      <w:pPr>
        <w:rPr>
          <w:sz w:val="28"/>
        </w:rPr>
      </w:pPr>
      <w:r w:rsidRPr="001E69FC">
        <w:rPr>
          <w:rFonts w:ascii="Times New Roman" w:hAnsi="Times New Roman" w:cs="Times New Roman"/>
          <w:b/>
          <w:sz w:val="28"/>
        </w:rPr>
        <w:t xml:space="preserve">Protein expression optimization of </w:t>
      </w:r>
      <w:r w:rsidRPr="001E69FC">
        <w:rPr>
          <w:rFonts w:ascii="Times New Roman" w:hAnsi="Times New Roman" w:cs="Times New Roman"/>
          <w:b/>
          <w:i/>
          <w:sz w:val="28"/>
        </w:rPr>
        <w:t>Campylobacter</w:t>
      </w:r>
      <w:r w:rsidRPr="001E69FC">
        <w:rPr>
          <w:rFonts w:ascii="Times New Roman" w:hAnsi="Times New Roman" w:cs="Times New Roman"/>
          <w:b/>
          <w:sz w:val="28"/>
        </w:rPr>
        <w:t xml:space="preserve"> non-</w:t>
      </w:r>
      <w:r w:rsidRPr="001E69FC">
        <w:rPr>
          <w:rFonts w:ascii="Times New Roman" w:hAnsi="Times New Roman" w:cs="Times New Roman"/>
          <w:b/>
          <w:i/>
          <w:sz w:val="28"/>
        </w:rPr>
        <w:t>jejuni</w:t>
      </w:r>
      <w:r w:rsidRPr="001E69FC">
        <w:rPr>
          <w:rFonts w:ascii="Times New Roman" w:hAnsi="Times New Roman" w:cs="Times New Roman"/>
          <w:b/>
          <w:sz w:val="28"/>
        </w:rPr>
        <w:t xml:space="preserve"> (CNJ) GT-42 enzymes</w:t>
      </w:r>
    </w:p>
    <w:p w14:paraId="4D24150A" w14:textId="77777777" w:rsidR="00185604" w:rsidRDefault="00185604" w:rsidP="004C154B">
      <w:pPr>
        <w:spacing w:line="276" w:lineRule="auto"/>
        <w:outlineLvl w:val="0"/>
        <w:rPr>
          <w:rFonts w:ascii="Times New Roman" w:hAnsi="Times New Roman" w:cs="Times New Roman"/>
          <w:b/>
          <w:sz w:val="28"/>
        </w:rPr>
      </w:pPr>
    </w:p>
    <w:p w14:paraId="4447310F" w14:textId="77777777" w:rsidR="00295DFE" w:rsidRPr="00802599" w:rsidRDefault="00295DFE" w:rsidP="004C154B">
      <w:pPr>
        <w:spacing w:line="276" w:lineRule="auto"/>
        <w:outlineLvl w:val="0"/>
        <w:rPr>
          <w:rFonts w:ascii="Times New Roman" w:hAnsi="Times New Roman" w:cs="Times New Roman"/>
          <w:b/>
          <w:sz w:val="28"/>
        </w:rPr>
      </w:pPr>
      <w:r w:rsidRPr="00802599">
        <w:rPr>
          <w:rFonts w:ascii="Times New Roman" w:hAnsi="Times New Roman" w:cs="Times New Roman"/>
          <w:b/>
          <w:sz w:val="28"/>
        </w:rPr>
        <w:t>Introduction</w:t>
      </w:r>
    </w:p>
    <w:p w14:paraId="65936B1E" w14:textId="17A4D8EC" w:rsidR="00B23F7F" w:rsidRPr="007B557D" w:rsidRDefault="00295DFE" w:rsidP="002A5A62">
      <w:pPr>
        <w:tabs>
          <w:tab w:val="left" w:pos="0"/>
        </w:tabs>
        <w:rPr>
          <w:rFonts w:ascii="Times New Roman" w:hAnsi="Times New Roman" w:cs="Times New Roman"/>
        </w:rPr>
      </w:pPr>
      <w:r w:rsidRPr="00802599">
        <w:rPr>
          <w:rFonts w:ascii="Times New Roman" w:hAnsi="Times New Roman" w:cs="Times New Roman"/>
        </w:rPr>
        <w:t>The glycosyltran</w:t>
      </w:r>
      <w:r w:rsidR="00393EE8" w:rsidRPr="00802599">
        <w:rPr>
          <w:rFonts w:ascii="Times New Roman" w:hAnsi="Times New Roman" w:cs="Times New Roman"/>
        </w:rPr>
        <w:t>s</w:t>
      </w:r>
      <w:r w:rsidRPr="00802599">
        <w:rPr>
          <w:rFonts w:ascii="Times New Roman" w:hAnsi="Times New Roman" w:cs="Times New Roman"/>
        </w:rPr>
        <w:t xml:space="preserve">ferase family 42 (GT-42) is currently comprised of sialyltransferases in its entirety. These enzymes catalyze the transfer of sialic acid residues to non-reducing oligosaccharides, forming </w:t>
      </w:r>
      <w:proofErr w:type="spellStart"/>
      <w:r w:rsidR="003E0730" w:rsidRPr="00802599">
        <w:rPr>
          <w:rFonts w:ascii="Times New Roman" w:hAnsi="Times New Roman" w:cs="Times New Roman"/>
        </w:rPr>
        <w:t>sialylated</w:t>
      </w:r>
      <w:proofErr w:type="spellEnd"/>
      <w:r w:rsidR="003E0730" w:rsidRPr="00802599">
        <w:rPr>
          <w:rFonts w:ascii="Times New Roman" w:hAnsi="Times New Roman" w:cs="Times New Roman"/>
        </w:rPr>
        <w:t xml:space="preserve"> </w:t>
      </w:r>
      <w:proofErr w:type="spellStart"/>
      <w:r w:rsidRPr="00802599">
        <w:rPr>
          <w:rFonts w:ascii="Times New Roman" w:hAnsi="Times New Roman" w:cs="Times New Roman"/>
        </w:rPr>
        <w:t>glycoconjugates</w:t>
      </w:r>
      <w:proofErr w:type="spellEnd"/>
      <w:r w:rsidRPr="00802599">
        <w:rPr>
          <w:rFonts w:ascii="Times New Roman" w:hAnsi="Times New Roman" w:cs="Times New Roman"/>
        </w:rPr>
        <w:t>.</w:t>
      </w:r>
      <w:r w:rsidR="00097526" w:rsidRPr="00802599">
        <w:rPr>
          <w:rFonts w:ascii="Times New Roman" w:hAnsi="Times New Roman" w:cs="Times New Roman"/>
        </w:rPr>
        <w:t xml:space="preserve"> </w:t>
      </w:r>
      <w:r w:rsidR="00393EE8" w:rsidRPr="00802599">
        <w:rPr>
          <w:rFonts w:ascii="Times New Roman" w:hAnsi="Times New Roman" w:cs="Times New Roman"/>
        </w:rPr>
        <w:t>Sialylated</w:t>
      </w:r>
      <w:r w:rsidR="00097526" w:rsidRPr="00802599">
        <w:rPr>
          <w:rFonts w:ascii="Times New Roman" w:hAnsi="Times New Roman" w:cs="Times New Roman"/>
        </w:rPr>
        <w:t xml:space="preserve"> </w:t>
      </w:r>
      <w:proofErr w:type="spellStart"/>
      <w:r w:rsidR="00097526" w:rsidRPr="00802599">
        <w:rPr>
          <w:rFonts w:ascii="Times New Roman" w:hAnsi="Times New Roman" w:cs="Times New Roman"/>
        </w:rPr>
        <w:t>glycoconjugates</w:t>
      </w:r>
      <w:proofErr w:type="spellEnd"/>
      <w:r w:rsidR="00393EE8" w:rsidRPr="00802599">
        <w:rPr>
          <w:rFonts w:ascii="Times New Roman" w:hAnsi="Times New Roman" w:cs="Times New Roman"/>
        </w:rPr>
        <w:t xml:space="preserve"> are</w:t>
      </w:r>
      <w:r w:rsidR="00097526" w:rsidRPr="00802599">
        <w:rPr>
          <w:rFonts w:ascii="Times New Roman" w:hAnsi="Times New Roman" w:cs="Times New Roman"/>
        </w:rPr>
        <w:t xml:space="preserve"> involve</w:t>
      </w:r>
      <w:r w:rsidR="00393EE8" w:rsidRPr="00802599">
        <w:rPr>
          <w:rFonts w:ascii="Times New Roman" w:hAnsi="Times New Roman" w:cs="Times New Roman"/>
        </w:rPr>
        <w:t>d</w:t>
      </w:r>
      <w:r w:rsidR="00097526" w:rsidRPr="00802599">
        <w:rPr>
          <w:rFonts w:ascii="Times New Roman" w:hAnsi="Times New Roman" w:cs="Times New Roman"/>
        </w:rPr>
        <w:t xml:space="preserve"> in cell-cell recognition, cell differentiation</w:t>
      </w:r>
      <w:r w:rsidR="00393EE8" w:rsidRPr="00802599">
        <w:rPr>
          <w:rFonts w:ascii="Times New Roman" w:hAnsi="Times New Roman" w:cs="Times New Roman"/>
        </w:rPr>
        <w:t>,</w:t>
      </w:r>
      <w:r w:rsidR="00097526" w:rsidRPr="00802599">
        <w:rPr>
          <w:rFonts w:ascii="Times New Roman" w:hAnsi="Times New Roman" w:cs="Times New Roman"/>
        </w:rPr>
        <w:t xml:space="preserve"> and play some functions in virulence (</w:t>
      </w:r>
      <w:r w:rsidR="00FD5FE3" w:rsidRPr="00802599">
        <w:rPr>
          <w:rFonts w:ascii="Times New Roman" w:hAnsi="Times New Roman" w:cs="Times New Roman"/>
        </w:rPr>
        <w:t>Louwen R et al. 200</w:t>
      </w:r>
      <w:r w:rsidR="00D3274D" w:rsidRPr="00802599">
        <w:rPr>
          <w:rFonts w:ascii="Times New Roman" w:hAnsi="Times New Roman" w:cs="Times New Roman"/>
        </w:rPr>
        <w:t>8</w:t>
      </w:r>
      <w:r w:rsidR="00097526" w:rsidRPr="00802599">
        <w:rPr>
          <w:rFonts w:ascii="Times New Roman" w:hAnsi="Times New Roman" w:cs="Times New Roman"/>
        </w:rPr>
        <w:t>).</w:t>
      </w:r>
      <w:r w:rsidRPr="00802599">
        <w:rPr>
          <w:rFonts w:ascii="Times New Roman" w:hAnsi="Times New Roman" w:cs="Times New Roman"/>
        </w:rPr>
        <w:t xml:space="preserve"> The first characterized GT-42 enzyme was from </w:t>
      </w:r>
      <w:r w:rsidRPr="00802599">
        <w:rPr>
          <w:rFonts w:ascii="Times New Roman" w:hAnsi="Times New Roman" w:cs="Times New Roman"/>
          <w:i/>
        </w:rPr>
        <w:t xml:space="preserve">Campylobacter </w:t>
      </w:r>
      <w:proofErr w:type="spellStart"/>
      <w:r w:rsidRPr="00802599">
        <w:rPr>
          <w:rFonts w:ascii="Times New Roman" w:hAnsi="Times New Roman" w:cs="Times New Roman"/>
          <w:i/>
        </w:rPr>
        <w:t>jejuni</w:t>
      </w:r>
      <w:proofErr w:type="spellEnd"/>
      <w:r w:rsidR="007B557D" w:rsidRPr="00802599">
        <w:rPr>
          <w:rFonts w:ascii="Times New Roman" w:hAnsi="Times New Roman" w:cs="Times New Roman"/>
        </w:rPr>
        <w:t xml:space="preserve"> </w:t>
      </w:r>
      <w:r w:rsidR="005864DC" w:rsidRPr="00802599">
        <w:rPr>
          <w:rFonts w:ascii="Times New Roman" w:hAnsi="Times New Roman" w:cs="Times New Roman"/>
        </w:rPr>
        <w:t>(</w:t>
      </w:r>
      <w:r w:rsidR="007B557D" w:rsidRPr="00802599">
        <w:rPr>
          <w:rFonts w:ascii="Times New Roman" w:hAnsi="Times New Roman" w:cs="Times New Roman"/>
        </w:rPr>
        <w:t xml:space="preserve">Chiu </w:t>
      </w:r>
      <w:r w:rsidR="00D3274D" w:rsidRPr="00802599">
        <w:rPr>
          <w:rFonts w:ascii="Times New Roman" w:hAnsi="Times New Roman" w:cs="Times New Roman"/>
        </w:rPr>
        <w:t>et al. 2007</w:t>
      </w:r>
      <w:r w:rsidR="005864DC" w:rsidRPr="00802599">
        <w:rPr>
          <w:rFonts w:ascii="Times New Roman" w:hAnsi="Times New Roman" w:cs="Times New Roman"/>
        </w:rPr>
        <w:t>)</w:t>
      </w:r>
      <w:r w:rsidRPr="00802599">
        <w:rPr>
          <w:rFonts w:ascii="Times New Roman" w:hAnsi="Times New Roman" w:cs="Times New Roman"/>
        </w:rPr>
        <w:t xml:space="preserve">. Due to their important role on physiological and pathological processes, the structures and kinetics of </w:t>
      </w:r>
      <w:r w:rsidRPr="00802599">
        <w:rPr>
          <w:rFonts w:ascii="Times New Roman" w:hAnsi="Times New Roman" w:cs="Times New Roman"/>
          <w:i/>
        </w:rPr>
        <w:t>C. jejuni</w:t>
      </w:r>
      <w:r w:rsidRPr="00802599">
        <w:rPr>
          <w:rFonts w:ascii="Times New Roman" w:hAnsi="Times New Roman" w:cs="Times New Roman"/>
        </w:rPr>
        <w:t xml:space="preserve"> GT-42 have been elucidated.</w:t>
      </w:r>
      <w:r w:rsidR="00950CD8" w:rsidRPr="00802599">
        <w:rPr>
          <w:rFonts w:ascii="Times New Roman" w:hAnsi="Times New Roman" w:cs="Times New Roman"/>
        </w:rPr>
        <w:t xml:space="preserve"> These sialyltransferase</w:t>
      </w:r>
      <w:r w:rsidR="007B557D" w:rsidRPr="00802599">
        <w:rPr>
          <w:rFonts w:ascii="Times New Roman" w:hAnsi="Times New Roman" w:cs="Times New Roman"/>
        </w:rPr>
        <w:t>s</w:t>
      </w:r>
      <w:r w:rsidR="00950CD8" w:rsidRPr="00802599">
        <w:rPr>
          <w:rFonts w:ascii="Times New Roman" w:hAnsi="Times New Roman" w:cs="Times New Roman"/>
        </w:rPr>
        <w:t xml:space="preserve"> adopt a modified GT-A type fold</w:t>
      </w:r>
      <w:r w:rsidR="007B557D" w:rsidRPr="00802599">
        <w:rPr>
          <w:rFonts w:ascii="Times New Roman" w:hAnsi="Times New Roman" w:cs="Times New Roman"/>
        </w:rPr>
        <w:t xml:space="preserve"> </w:t>
      </w:r>
      <w:r w:rsidR="00950CD8" w:rsidRPr="00802599">
        <w:rPr>
          <w:rFonts w:ascii="Times New Roman" w:hAnsi="Times New Roman" w:cs="Times New Roman"/>
        </w:rPr>
        <w:t xml:space="preserve">and use </w:t>
      </w:r>
      <w:r w:rsidR="0089690A" w:rsidRPr="00802599">
        <w:rPr>
          <w:rFonts w:ascii="Times New Roman" w:hAnsi="Times New Roman" w:cs="Times New Roman"/>
        </w:rPr>
        <w:t>CMP-N-</w:t>
      </w:r>
      <w:proofErr w:type="spellStart"/>
      <w:r w:rsidR="0089690A" w:rsidRPr="00802599">
        <w:rPr>
          <w:rFonts w:ascii="Times New Roman" w:hAnsi="Times New Roman" w:cs="Times New Roman"/>
        </w:rPr>
        <w:t>acetylneuraminic</w:t>
      </w:r>
      <w:proofErr w:type="spellEnd"/>
      <w:r w:rsidR="0089690A" w:rsidRPr="00802599">
        <w:rPr>
          <w:rFonts w:ascii="Times New Roman" w:hAnsi="Times New Roman" w:cs="Times New Roman"/>
        </w:rPr>
        <w:t xml:space="preserve"> acid (CMP-Neu5A</w:t>
      </w:r>
      <w:r w:rsidR="002A5A62" w:rsidRPr="00802599">
        <w:rPr>
          <w:rFonts w:ascii="Times New Roman" w:hAnsi="Times New Roman" w:cs="Times New Roman"/>
        </w:rPr>
        <w:t xml:space="preserve">c) as donor and different kinds </w:t>
      </w:r>
      <w:r w:rsidR="0089690A" w:rsidRPr="00802599">
        <w:rPr>
          <w:rFonts w:ascii="Times New Roman" w:hAnsi="Times New Roman" w:cs="Times New Roman"/>
        </w:rPr>
        <w:t>of carbohydrates as acceptor</w:t>
      </w:r>
      <w:r w:rsidR="007B557D" w:rsidRPr="00802599">
        <w:rPr>
          <w:rFonts w:ascii="Times New Roman" w:hAnsi="Times New Roman" w:cs="Times New Roman"/>
        </w:rPr>
        <w:t xml:space="preserve"> </w:t>
      </w:r>
      <w:r w:rsidR="0089690A" w:rsidRPr="00802599">
        <w:rPr>
          <w:rFonts w:ascii="Times New Roman" w:hAnsi="Times New Roman" w:cs="Times New Roman"/>
        </w:rPr>
        <w:t>(Chiu</w:t>
      </w:r>
      <w:r w:rsidR="00D3274D" w:rsidRPr="00802599">
        <w:rPr>
          <w:rFonts w:ascii="Times New Roman" w:hAnsi="Times New Roman" w:cs="Times New Roman"/>
        </w:rPr>
        <w:t xml:space="preserve"> et al. 2004</w:t>
      </w:r>
      <w:r w:rsidR="0089690A" w:rsidRPr="00802599">
        <w:rPr>
          <w:rFonts w:ascii="Times New Roman" w:hAnsi="Times New Roman" w:cs="Times New Roman"/>
        </w:rPr>
        <w:t xml:space="preserve">). </w:t>
      </w:r>
      <w:r w:rsidRPr="00802599">
        <w:rPr>
          <w:rFonts w:ascii="Times New Roman" w:hAnsi="Times New Roman" w:cs="Times New Roman"/>
        </w:rPr>
        <w:t xml:space="preserve">However, the biochemical activity of GT-42 enzymes from </w:t>
      </w:r>
      <w:r w:rsidRPr="00802599">
        <w:rPr>
          <w:rFonts w:ascii="Times New Roman" w:hAnsi="Times New Roman" w:cs="Times New Roman"/>
          <w:i/>
        </w:rPr>
        <w:t>Campylobacter non-jejuni</w:t>
      </w:r>
      <w:r w:rsidRPr="00802599">
        <w:rPr>
          <w:rFonts w:ascii="Times New Roman" w:hAnsi="Times New Roman" w:cs="Times New Roman"/>
        </w:rPr>
        <w:t xml:space="preserve"> (CNJ) species remains unknown.</w:t>
      </w:r>
      <w:r w:rsidRPr="00802599">
        <w:rPr>
          <w:rFonts w:ascii="Times New Roman" w:hAnsi="Times New Roman" w:cs="Times New Roman" w:hint="eastAsia"/>
        </w:rPr>
        <w:t xml:space="preserve"> </w:t>
      </w:r>
      <w:r w:rsidRPr="00802599">
        <w:rPr>
          <w:rFonts w:ascii="Times New Roman" w:hAnsi="Times New Roman" w:cs="Times New Roman"/>
        </w:rPr>
        <w:t>Therefore, the objectives of this project are</w:t>
      </w:r>
      <w:r w:rsidR="0089690A" w:rsidRPr="00802599">
        <w:rPr>
          <w:rFonts w:ascii="Times New Roman" w:hAnsi="Times New Roman" w:cs="Times New Roman"/>
        </w:rPr>
        <w:t xml:space="preserve">: </w:t>
      </w:r>
      <w:r w:rsidRPr="00802599">
        <w:rPr>
          <w:rFonts w:ascii="Times New Roman" w:hAnsi="Times New Roman" w:cs="Times New Roman"/>
        </w:rPr>
        <w:t>to optimize expression of recombinant CNJ GT-42 enzymes and to test recombinant CNJ GT-42 enzymes for sialyltransferase activity.</w:t>
      </w:r>
      <w:r w:rsidR="004D5FF6" w:rsidRPr="00802599">
        <w:rPr>
          <w:rFonts w:ascii="Times New Roman" w:hAnsi="Times New Roman" w:cs="Times New Roman" w:hint="eastAsia"/>
        </w:rPr>
        <w:t xml:space="preserve"> </w:t>
      </w:r>
    </w:p>
    <w:p w14:paraId="63813A6F" w14:textId="77777777" w:rsidR="00B23F7F" w:rsidRPr="00802599" w:rsidRDefault="00B23F7F" w:rsidP="002A5A62">
      <w:pPr>
        <w:tabs>
          <w:tab w:val="left" w:pos="0"/>
        </w:tabs>
        <w:rPr>
          <w:rFonts w:ascii="Times New Roman" w:hAnsi="Times New Roman" w:cs="Times New Roman"/>
        </w:rPr>
      </w:pPr>
    </w:p>
    <w:p w14:paraId="6FAB9AAC" w14:textId="77777777" w:rsidR="004D5FF6" w:rsidRPr="00802599" w:rsidRDefault="002A45FB" w:rsidP="004C154B">
      <w:pPr>
        <w:spacing w:line="276" w:lineRule="auto"/>
        <w:outlineLvl w:val="0"/>
        <w:rPr>
          <w:rFonts w:ascii="Times New Roman" w:hAnsi="Times New Roman" w:cs="Times New Roman"/>
          <w:b/>
        </w:rPr>
      </w:pPr>
      <w:r w:rsidRPr="00802599">
        <w:rPr>
          <w:rFonts w:ascii="Times New Roman" w:hAnsi="Times New Roman" w:cs="Times New Roman"/>
          <w:b/>
          <w:sz w:val="28"/>
        </w:rPr>
        <w:t>Material</w:t>
      </w:r>
      <w:r w:rsidR="00B23F7F" w:rsidRPr="00802599">
        <w:rPr>
          <w:rFonts w:ascii="Times New Roman" w:hAnsi="Times New Roman" w:cs="Times New Roman"/>
          <w:b/>
          <w:sz w:val="28"/>
        </w:rPr>
        <w:t xml:space="preserve"> and Methods</w:t>
      </w:r>
      <w:r w:rsidR="00A21BA4" w:rsidRPr="00802599">
        <w:rPr>
          <w:rFonts w:ascii="Times New Roman" w:hAnsi="Times New Roman" w:cs="Times New Roman"/>
          <w:b/>
        </w:rPr>
        <w:t xml:space="preserve"> </w:t>
      </w:r>
    </w:p>
    <w:p w14:paraId="01137FB1" w14:textId="77777777" w:rsidR="00CC373D" w:rsidRPr="00802599" w:rsidRDefault="00CC373D" w:rsidP="00CC373D">
      <w:pPr>
        <w:tabs>
          <w:tab w:val="left" w:pos="0"/>
        </w:tabs>
        <w:rPr>
          <w:ins w:id="0" w:author="晓畅 杨" w:date="2017-01-05T08:30:00Z"/>
          <w:rFonts w:ascii="Times New Roman" w:hAnsi="Times New Roman" w:cs="Times New Roman"/>
        </w:rPr>
      </w:pPr>
    </w:p>
    <w:p w14:paraId="4C4882BF" w14:textId="07B09DED" w:rsidR="00CC373D" w:rsidRPr="00802599" w:rsidRDefault="00CC373D" w:rsidP="00CC373D">
      <w:pPr>
        <w:tabs>
          <w:tab w:val="left" w:pos="0"/>
        </w:tabs>
        <w:rPr>
          <w:ins w:id="1" w:author="晓畅 杨" w:date="2017-01-05T08:30:00Z"/>
          <w:rFonts w:ascii="Times New Roman" w:hAnsi="Times New Roman" w:cs="Times New Roman"/>
        </w:rPr>
      </w:pPr>
      <w:proofErr w:type="spellStart"/>
      <w:proofErr w:type="gramStart"/>
      <w:r w:rsidRPr="00802599">
        <w:rPr>
          <w:rFonts w:ascii="Times New Roman" w:hAnsi="Times New Roman" w:cs="Times New Roman"/>
        </w:rPr>
        <w:t>pCw</w:t>
      </w:r>
      <w:proofErr w:type="gramEnd"/>
      <w:r w:rsidRPr="00802599">
        <w:rPr>
          <w:rFonts w:ascii="Times New Roman" w:hAnsi="Times New Roman" w:cs="Times New Roman"/>
        </w:rPr>
        <w:t>-MalET</w:t>
      </w:r>
      <w:proofErr w:type="spellEnd"/>
      <w:r w:rsidRPr="00802599">
        <w:rPr>
          <w:rFonts w:ascii="Times New Roman" w:hAnsi="Times New Roman" w:cs="Times New Roman"/>
        </w:rPr>
        <w:t xml:space="preserve"> plasmids containing CNJ GT-42 genes were transferred into three hosts: </w:t>
      </w:r>
      <w:r w:rsidRPr="00802599">
        <w:rPr>
          <w:rFonts w:ascii="Times New Roman" w:hAnsi="Times New Roman" w:cs="Times New Roman"/>
          <w:i/>
        </w:rPr>
        <w:t>E.coli</w:t>
      </w:r>
      <w:r w:rsidRPr="00802599">
        <w:rPr>
          <w:rFonts w:ascii="Times New Roman" w:hAnsi="Times New Roman" w:cs="Times New Roman"/>
        </w:rPr>
        <w:t xml:space="preserve"> Shuffle express, </w:t>
      </w:r>
      <w:r w:rsidRPr="00802599">
        <w:rPr>
          <w:rFonts w:ascii="Times New Roman" w:hAnsi="Times New Roman" w:cs="Times New Roman"/>
          <w:i/>
        </w:rPr>
        <w:t>E.coli</w:t>
      </w:r>
      <w:r w:rsidRPr="00802599">
        <w:rPr>
          <w:rFonts w:ascii="Times New Roman" w:hAnsi="Times New Roman" w:cs="Times New Roman"/>
        </w:rPr>
        <w:t xml:space="preserve"> AD202, and </w:t>
      </w:r>
      <w:r w:rsidRPr="00802599">
        <w:rPr>
          <w:rFonts w:ascii="Times New Roman" w:hAnsi="Times New Roman" w:cs="Times New Roman"/>
          <w:i/>
        </w:rPr>
        <w:t>E.coli</w:t>
      </w:r>
      <w:r w:rsidRPr="00802599">
        <w:rPr>
          <w:rFonts w:ascii="Times New Roman" w:hAnsi="Times New Roman" w:cs="Times New Roman"/>
        </w:rPr>
        <w:t xml:space="preserve"> BL21 (Table 1).To overexpress proteins, these hosts were incubated in media (2YT or SOB) at 25 °C for 4 hours or overnight. After that, the proteome was extracted from the bacterial culture either by sonication or grinding method</w:t>
      </w:r>
      <w:r w:rsidR="00677643">
        <w:rPr>
          <w:rFonts w:ascii="Times New Roman" w:hAnsi="Times New Roman" w:cs="Times New Roman"/>
        </w:rPr>
        <w:t xml:space="preserve"> (Table 2)</w:t>
      </w:r>
      <w:r w:rsidRPr="00802599">
        <w:rPr>
          <w:rFonts w:ascii="Times New Roman" w:hAnsi="Times New Roman" w:cs="Times New Roman"/>
        </w:rPr>
        <w:t xml:space="preserve">. Protein expression levels and the solubility of CNJ GT-42 protein were assessed on SDS-PAGE gel. </w:t>
      </w:r>
      <w:r w:rsidRPr="00677643">
        <w:rPr>
          <w:rFonts w:ascii="Times New Roman" w:hAnsi="Times New Roman" w:cs="Times New Roman"/>
          <w:i/>
        </w:rPr>
        <w:t>In vitro</w:t>
      </w:r>
      <w:r w:rsidRPr="00802599">
        <w:rPr>
          <w:rFonts w:ascii="Times New Roman" w:hAnsi="Times New Roman" w:cs="Times New Roman"/>
        </w:rPr>
        <w:t xml:space="preserve"> activity of CNJ GT-42 protein was tested by thin-layer chromatography (TLC).</w:t>
      </w:r>
    </w:p>
    <w:p w14:paraId="566C7D65" w14:textId="77777777" w:rsidR="001D3251" w:rsidRDefault="001D3251" w:rsidP="00CC373D">
      <w:pPr>
        <w:tabs>
          <w:tab w:val="left" w:pos="0"/>
        </w:tabs>
        <w:rPr>
          <w:ins w:id="2" w:author="晓畅 杨" w:date="2017-01-16T17:40:00Z"/>
          <w:rFonts w:ascii="Times New Roman" w:hAnsi="Times New Roman" w:cs="Times New Roman"/>
          <w:b/>
        </w:rPr>
      </w:pPr>
    </w:p>
    <w:p w14:paraId="35D74E37" w14:textId="14CCC4FD" w:rsidR="003974A1" w:rsidRPr="00677643" w:rsidRDefault="003974A1" w:rsidP="00CC373D">
      <w:pPr>
        <w:tabs>
          <w:tab w:val="left" w:pos="0"/>
        </w:tabs>
        <w:rPr>
          <w:rFonts w:ascii="Times New Roman" w:hAnsi="Times New Roman" w:cs="Times New Roman"/>
          <w:b/>
        </w:rPr>
      </w:pPr>
      <w:proofErr w:type="gramStart"/>
      <w:r w:rsidRPr="00677643">
        <w:rPr>
          <w:rFonts w:ascii="Times New Roman" w:hAnsi="Times New Roman" w:cs="Times New Roman"/>
          <w:b/>
        </w:rPr>
        <w:t>Bacterial strains, plasmids, and growth conditions.</w:t>
      </w:r>
      <w:proofErr w:type="gramEnd"/>
      <w:r w:rsidRPr="00677643">
        <w:rPr>
          <w:rFonts w:ascii="Times New Roman" w:hAnsi="Times New Roman" w:cs="Times New Roman"/>
          <w:b/>
        </w:rPr>
        <w:t xml:space="preserve"> </w:t>
      </w:r>
    </w:p>
    <w:p w14:paraId="59026119" w14:textId="59408528" w:rsidR="00AA2BBA" w:rsidRPr="00677643" w:rsidRDefault="003974A1" w:rsidP="00007AA2">
      <w:pPr>
        <w:rPr>
          <w:rFonts w:ascii="Times New Roman" w:hAnsi="Times New Roman" w:cs="Times New Roman"/>
        </w:rPr>
      </w:pPr>
      <w:r w:rsidRPr="00677643">
        <w:rPr>
          <w:rFonts w:ascii="Times New Roman" w:hAnsi="Times New Roman" w:cs="Times New Roman"/>
          <w:i/>
        </w:rPr>
        <w:t>E.coli</w:t>
      </w:r>
      <w:r w:rsidRPr="00677643">
        <w:rPr>
          <w:rFonts w:ascii="Times New Roman" w:hAnsi="Times New Roman" w:cs="Times New Roman"/>
        </w:rPr>
        <w:t xml:space="preserve"> AD202, BL21, and Shuffle express were</w:t>
      </w:r>
      <w:r w:rsidR="00BE5699" w:rsidRPr="00677643">
        <w:rPr>
          <w:rFonts w:ascii="Times New Roman" w:hAnsi="Times New Roman" w:cs="Times New Roman"/>
        </w:rPr>
        <w:t xml:space="preserve"> grown on LB</w:t>
      </w:r>
      <w:r w:rsidR="00AA2BBA" w:rsidRPr="00677643">
        <w:rPr>
          <w:rFonts w:ascii="Times New Roman" w:hAnsi="Times New Roman" w:cs="Times New Roman"/>
        </w:rPr>
        <w:t xml:space="preserve"> at 37 °C</w:t>
      </w:r>
      <w:r w:rsidR="003D681B" w:rsidRPr="00677643">
        <w:rPr>
          <w:rFonts w:ascii="Times New Roman" w:hAnsi="Times New Roman" w:cs="Times New Roman"/>
        </w:rPr>
        <w:t xml:space="preserve"> for overnight</w:t>
      </w:r>
      <w:r w:rsidR="00BE5699" w:rsidRPr="00677643">
        <w:rPr>
          <w:rFonts w:ascii="Times New Roman" w:hAnsi="Times New Roman" w:cs="Times New Roman"/>
        </w:rPr>
        <w:t xml:space="preserve">. Strains containing plasmids were routinely grown in </w:t>
      </w:r>
      <w:r w:rsidR="00C91E4A" w:rsidRPr="00677643">
        <w:rPr>
          <w:rFonts w:ascii="Times New Roman" w:hAnsi="Times New Roman" w:cs="Times New Roman"/>
        </w:rPr>
        <w:t>LB</w:t>
      </w:r>
      <w:r w:rsidR="00BE5699" w:rsidRPr="00677643">
        <w:rPr>
          <w:rFonts w:ascii="Times New Roman" w:hAnsi="Times New Roman" w:cs="Times New Roman"/>
        </w:rPr>
        <w:t xml:space="preserve"> supplemented with </w:t>
      </w:r>
      <w:proofErr w:type="gramStart"/>
      <w:r w:rsidR="00BE5699" w:rsidRPr="00677643">
        <w:rPr>
          <w:rFonts w:ascii="Times New Roman" w:hAnsi="Times New Roman" w:cs="Times New Roman"/>
        </w:rPr>
        <w:t>150 μg</w:t>
      </w:r>
      <w:proofErr w:type="gramEnd"/>
      <w:r w:rsidR="00BE5699" w:rsidRPr="00677643">
        <w:rPr>
          <w:rFonts w:ascii="Times New Roman" w:hAnsi="Times New Roman" w:cs="Times New Roman"/>
        </w:rPr>
        <w:t xml:space="preserve"> mL</w:t>
      </w:r>
      <w:r w:rsidR="00BE5699" w:rsidRPr="00677643">
        <w:rPr>
          <w:rFonts w:ascii="Times New Roman" w:hAnsi="Times New Roman" w:cs="Times New Roman"/>
          <w:vertAlign w:val="superscript"/>
        </w:rPr>
        <w:t>-1</w:t>
      </w:r>
      <w:r w:rsidR="00BE5699" w:rsidRPr="00677643">
        <w:rPr>
          <w:rFonts w:ascii="Times New Roman" w:hAnsi="Times New Roman" w:cs="Times New Roman"/>
        </w:rPr>
        <w:t xml:space="preserve"> ampicillin, unless specified otherwise. </w:t>
      </w:r>
      <w:r w:rsidRPr="00677643">
        <w:rPr>
          <w:rFonts w:ascii="Times New Roman" w:hAnsi="Times New Roman" w:cs="Times New Roman"/>
        </w:rPr>
        <w:t xml:space="preserve">Plasmids used in this study are listed on </w:t>
      </w:r>
      <w:r w:rsidR="00E37758" w:rsidRPr="00677643">
        <w:rPr>
          <w:rFonts w:ascii="Times New Roman" w:hAnsi="Times New Roman" w:cs="Times New Roman"/>
        </w:rPr>
        <w:t>Table 1</w:t>
      </w:r>
      <w:r w:rsidR="00AA2BBA" w:rsidRPr="00677643">
        <w:rPr>
          <w:rFonts w:ascii="Times New Roman" w:hAnsi="Times New Roman" w:cs="Times New Roman"/>
        </w:rPr>
        <w:t>.</w:t>
      </w:r>
    </w:p>
    <w:p w14:paraId="4FFF3F08" w14:textId="77777777" w:rsidR="00C91E4A" w:rsidRPr="00677643" w:rsidRDefault="00C91E4A" w:rsidP="00007AA2">
      <w:pPr>
        <w:rPr>
          <w:rFonts w:ascii="Times New Roman" w:hAnsi="Times New Roman" w:cs="Times New Roman"/>
        </w:rPr>
      </w:pPr>
    </w:p>
    <w:p w14:paraId="1F1CFEBF" w14:textId="77777777" w:rsidR="00CC373D" w:rsidRPr="00677643" w:rsidRDefault="00CC373D" w:rsidP="00007AA2">
      <w:pPr>
        <w:rPr>
          <w:ins w:id="3" w:author="晓畅 杨" w:date="2017-01-05T08:31:00Z"/>
          <w:rFonts w:ascii="Times New Roman" w:hAnsi="Times New Roman" w:cs="Times New Roman"/>
        </w:rPr>
      </w:pPr>
    </w:p>
    <w:p w14:paraId="73F958B2" w14:textId="77777777" w:rsidR="00CC373D" w:rsidRPr="00677643" w:rsidRDefault="00CC373D" w:rsidP="00007AA2">
      <w:pPr>
        <w:rPr>
          <w:ins w:id="4" w:author="晓畅 杨" w:date="2017-01-06T14:46:00Z"/>
          <w:rFonts w:ascii="Times New Roman" w:hAnsi="Times New Roman" w:cs="Times New Roman"/>
        </w:rPr>
      </w:pPr>
    </w:p>
    <w:p w14:paraId="0E20583D" w14:textId="77777777" w:rsidR="00220D40" w:rsidRPr="00677643" w:rsidRDefault="00220D40" w:rsidP="00220D40">
      <w:pPr>
        <w:rPr>
          <w:ins w:id="5" w:author="晓畅 杨" w:date="2017-01-05T08:31:00Z"/>
          <w:rFonts w:ascii="Times New Roman" w:hAnsi="Times New Roman" w:cs="Times New Roman"/>
        </w:rPr>
      </w:pPr>
    </w:p>
    <w:p w14:paraId="3FCC8A7E" w14:textId="77777777" w:rsidR="00CC373D" w:rsidRPr="00677643" w:rsidRDefault="00CC373D" w:rsidP="00007AA2">
      <w:pPr>
        <w:rPr>
          <w:ins w:id="6" w:author="晓畅 杨" w:date="2017-01-05T08:31:00Z"/>
          <w:rFonts w:ascii="Times New Roman" w:hAnsi="Times New Roman" w:cs="Times New Roman"/>
        </w:rPr>
      </w:pPr>
    </w:p>
    <w:p w14:paraId="24E9D7EB" w14:textId="77777777" w:rsidR="00CC373D" w:rsidRDefault="00CC373D" w:rsidP="00007AA2">
      <w:pPr>
        <w:rPr>
          <w:ins w:id="7" w:author="晓畅 杨" w:date="2017-01-06T15:35:00Z"/>
          <w:rFonts w:ascii="Times New Roman" w:hAnsi="Times New Roman" w:cs="Times New Roman"/>
        </w:rPr>
      </w:pPr>
    </w:p>
    <w:p w14:paraId="74DE2DCA" w14:textId="77777777" w:rsidR="00802599" w:rsidRDefault="00802599" w:rsidP="00007AA2">
      <w:pPr>
        <w:rPr>
          <w:ins w:id="8" w:author="晓畅 杨" w:date="2017-01-06T15:35:00Z"/>
          <w:rFonts w:ascii="Times New Roman" w:hAnsi="Times New Roman" w:cs="Times New Roman"/>
        </w:rPr>
      </w:pPr>
    </w:p>
    <w:p w14:paraId="0A8FA2DC" w14:textId="77777777" w:rsidR="00802599" w:rsidRPr="00677643" w:rsidRDefault="00802599" w:rsidP="00007AA2">
      <w:pPr>
        <w:rPr>
          <w:ins w:id="9" w:author="晓畅 杨" w:date="2017-01-05T08:31:00Z"/>
          <w:rFonts w:ascii="Times New Roman" w:hAnsi="Times New Roman" w:cs="Times New Roman"/>
        </w:rPr>
      </w:pPr>
    </w:p>
    <w:p w14:paraId="209D1376" w14:textId="77777777" w:rsidR="001D3251" w:rsidRDefault="001D3251" w:rsidP="00007AA2">
      <w:pPr>
        <w:rPr>
          <w:ins w:id="10" w:author="晓畅 杨" w:date="2017-01-16T17:38:00Z"/>
          <w:rFonts w:ascii="Times New Roman" w:hAnsi="Times New Roman" w:cs="Times New Roman"/>
        </w:rPr>
      </w:pPr>
    </w:p>
    <w:p w14:paraId="2F1FD351" w14:textId="270F456F" w:rsidR="000853C5" w:rsidRPr="00677643" w:rsidRDefault="00C91E4A" w:rsidP="00007AA2">
      <w:pPr>
        <w:rPr>
          <w:ins w:id="11" w:author="Alejandra Culebro" w:date="2016-12-11T06:47:00Z"/>
          <w:rFonts w:ascii="Times New Roman" w:hAnsi="Times New Roman" w:cs="Times New Roman"/>
        </w:rPr>
      </w:pPr>
      <w:r w:rsidRPr="00677643">
        <w:rPr>
          <w:rFonts w:ascii="Times New Roman" w:hAnsi="Times New Roman" w:cs="Times New Roman"/>
        </w:rPr>
        <w:t xml:space="preserve">Table 1. </w:t>
      </w:r>
      <w:r w:rsidR="001A2E85" w:rsidRPr="00677643">
        <w:rPr>
          <w:rFonts w:ascii="Times New Roman" w:hAnsi="Times New Roman" w:cs="Times New Roman"/>
        </w:rPr>
        <w:t>Plasmids used in this study</w:t>
      </w:r>
    </w:p>
    <w:tbl>
      <w:tblPr>
        <w:tblW w:w="7441" w:type="dxa"/>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1120"/>
        <w:gridCol w:w="2211"/>
        <w:gridCol w:w="992"/>
        <w:gridCol w:w="1843"/>
        <w:gridCol w:w="1275"/>
      </w:tblGrid>
      <w:tr w:rsidR="007F1E46" w:rsidRPr="00677643" w14:paraId="0B0008DE" w14:textId="77777777" w:rsidTr="007F1E46">
        <w:trPr>
          <w:trHeight w:val="286"/>
        </w:trPr>
        <w:tc>
          <w:tcPr>
            <w:tcW w:w="1120" w:type="dxa"/>
            <w:tcBorders>
              <w:bottom w:val="single" w:sz="4" w:space="0" w:color="auto"/>
            </w:tcBorders>
            <w:shd w:val="clear" w:color="auto" w:fill="auto"/>
            <w:noWrap/>
            <w:vAlign w:val="bottom"/>
            <w:hideMark/>
          </w:tcPr>
          <w:p w14:paraId="4D98497E"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Plasmid code</w:t>
            </w:r>
          </w:p>
        </w:tc>
        <w:tc>
          <w:tcPr>
            <w:tcW w:w="2211" w:type="dxa"/>
            <w:tcBorders>
              <w:bottom w:val="single" w:sz="4" w:space="0" w:color="auto"/>
            </w:tcBorders>
          </w:tcPr>
          <w:p w14:paraId="4F5BA9BC" w14:textId="21E54100" w:rsidR="007F1E46" w:rsidRPr="00677643" w:rsidRDefault="007F1E46" w:rsidP="00C91E4A">
            <w:pPr>
              <w:jc w:val="center"/>
              <w:rPr>
                <w:rFonts w:ascii="Times New Roman" w:hAnsi="Times New Roman" w:cs="Times New Roman"/>
              </w:rPr>
            </w:pPr>
            <w:r>
              <w:rPr>
                <w:rFonts w:ascii="Times New Roman" w:hAnsi="Times New Roman" w:cs="Times New Roman"/>
              </w:rPr>
              <w:t>Gene</w:t>
            </w:r>
          </w:p>
        </w:tc>
        <w:tc>
          <w:tcPr>
            <w:tcW w:w="992" w:type="dxa"/>
            <w:tcBorders>
              <w:bottom w:val="single" w:sz="4" w:space="0" w:color="auto"/>
            </w:tcBorders>
            <w:shd w:val="clear" w:color="auto" w:fill="auto"/>
            <w:noWrap/>
            <w:vAlign w:val="bottom"/>
            <w:hideMark/>
          </w:tcPr>
          <w:p w14:paraId="66484747" w14:textId="3621F25D" w:rsidR="007F1E46" w:rsidRPr="00677643" w:rsidRDefault="007F1E46" w:rsidP="00C91E4A">
            <w:pPr>
              <w:jc w:val="center"/>
              <w:rPr>
                <w:rFonts w:ascii="Times New Roman" w:hAnsi="Times New Roman" w:cs="Times New Roman"/>
              </w:rPr>
            </w:pPr>
            <w:r w:rsidRPr="001D3251">
              <w:rPr>
                <w:rFonts w:ascii="Times New Roman" w:hAnsi="Times New Roman" w:cs="Times New Roman"/>
                <w:i/>
              </w:rPr>
              <w:t xml:space="preserve">E. </w:t>
            </w:r>
            <w:proofErr w:type="gramStart"/>
            <w:r w:rsidRPr="001D3251">
              <w:rPr>
                <w:rFonts w:ascii="Times New Roman" w:hAnsi="Times New Roman" w:cs="Times New Roman"/>
                <w:i/>
              </w:rPr>
              <w:t>coli</w:t>
            </w:r>
            <w:proofErr w:type="gramEnd"/>
            <w:r w:rsidRPr="00677643">
              <w:rPr>
                <w:rFonts w:ascii="Times New Roman" w:hAnsi="Times New Roman" w:cs="Times New Roman"/>
              </w:rPr>
              <w:t xml:space="preserve"> AD202</w:t>
            </w:r>
          </w:p>
        </w:tc>
        <w:tc>
          <w:tcPr>
            <w:tcW w:w="1843" w:type="dxa"/>
            <w:tcBorders>
              <w:bottom w:val="single" w:sz="4" w:space="0" w:color="auto"/>
            </w:tcBorders>
            <w:shd w:val="clear" w:color="auto" w:fill="auto"/>
            <w:noWrap/>
            <w:vAlign w:val="bottom"/>
            <w:hideMark/>
          </w:tcPr>
          <w:p w14:paraId="7DE36D32" w14:textId="77777777" w:rsidR="007F1E46" w:rsidRPr="00677643" w:rsidRDefault="007F1E46" w:rsidP="00C91E4A">
            <w:pPr>
              <w:jc w:val="center"/>
              <w:rPr>
                <w:rFonts w:ascii="Times New Roman" w:hAnsi="Times New Roman" w:cs="Times New Roman"/>
              </w:rPr>
            </w:pPr>
            <w:r w:rsidRPr="001D3251">
              <w:rPr>
                <w:rFonts w:ascii="Times New Roman" w:hAnsi="Times New Roman" w:cs="Times New Roman"/>
                <w:i/>
              </w:rPr>
              <w:t xml:space="preserve">E. </w:t>
            </w:r>
            <w:proofErr w:type="gramStart"/>
            <w:r w:rsidRPr="001D3251">
              <w:rPr>
                <w:rFonts w:ascii="Times New Roman" w:hAnsi="Times New Roman" w:cs="Times New Roman"/>
                <w:i/>
              </w:rPr>
              <w:t>coli</w:t>
            </w:r>
            <w:proofErr w:type="gramEnd"/>
            <w:r w:rsidRPr="001D3251">
              <w:rPr>
                <w:rFonts w:ascii="Times New Roman" w:hAnsi="Times New Roman" w:cs="Times New Roman"/>
                <w:i/>
              </w:rPr>
              <w:t xml:space="preserve"> </w:t>
            </w:r>
            <w:r w:rsidRPr="00677643">
              <w:rPr>
                <w:rFonts w:ascii="Times New Roman" w:hAnsi="Times New Roman" w:cs="Times New Roman"/>
              </w:rPr>
              <w:t>Shuffle Express</w:t>
            </w:r>
          </w:p>
        </w:tc>
        <w:tc>
          <w:tcPr>
            <w:tcW w:w="1275" w:type="dxa"/>
            <w:tcBorders>
              <w:bottom w:val="single" w:sz="4" w:space="0" w:color="auto"/>
            </w:tcBorders>
            <w:shd w:val="clear" w:color="auto" w:fill="auto"/>
            <w:noWrap/>
            <w:vAlign w:val="bottom"/>
            <w:hideMark/>
          </w:tcPr>
          <w:p w14:paraId="18E1016A" w14:textId="77777777" w:rsidR="007F1E46" w:rsidRPr="00677643" w:rsidRDefault="007F1E46" w:rsidP="00C91E4A">
            <w:pPr>
              <w:jc w:val="center"/>
              <w:rPr>
                <w:rFonts w:ascii="Times New Roman" w:hAnsi="Times New Roman" w:cs="Times New Roman"/>
              </w:rPr>
            </w:pPr>
            <w:r w:rsidRPr="001D3251">
              <w:rPr>
                <w:rFonts w:ascii="Times New Roman" w:hAnsi="Times New Roman" w:cs="Times New Roman"/>
                <w:i/>
              </w:rPr>
              <w:t xml:space="preserve">E. </w:t>
            </w:r>
            <w:proofErr w:type="gramStart"/>
            <w:r w:rsidRPr="001D3251">
              <w:rPr>
                <w:rFonts w:ascii="Times New Roman" w:hAnsi="Times New Roman" w:cs="Times New Roman"/>
                <w:i/>
              </w:rPr>
              <w:t>coli</w:t>
            </w:r>
            <w:proofErr w:type="gramEnd"/>
            <w:r w:rsidRPr="00677643">
              <w:rPr>
                <w:rFonts w:ascii="Times New Roman" w:hAnsi="Times New Roman" w:cs="Times New Roman"/>
              </w:rPr>
              <w:t xml:space="preserve"> BL21</w:t>
            </w:r>
          </w:p>
        </w:tc>
      </w:tr>
      <w:tr w:rsidR="007F1E46" w:rsidRPr="00677643" w14:paraId="3AAD48FC" w14:textId="77777777" w:rsidTr="007F1E46">
        <w:trPr>
          <w:trHeight w:val="286"/>
        </w:trPr>
        <w:tc>
          <w:tcPr>
            <w:tcW w:w="1120" w:type="dxa"/>
            <w:tcBorders>
              <w:top w:val="single" w:sz="4" w:space="0" w:color="auto"/>
            </w:tcBorders>
            <w:shd w:val="clear" w:color="auto" w:fill="auto"/>
            <w:noWrap/>
            <w:vAlign w:val="bottom"/>
            <w:hideMark/>
          </w:tcPr>
          <w:p w14:paraId="1B60D975"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24_16</w:t>
            </w:r>
          </w:p>
        </w:tc>
        <w:tc>
          <w:tcPr>
            <w:tcW w:w="2211" w:type="dxa"/>
            <w:tcBorders>
              <w:top w:val="single" w:sz="4" w:space="0" w:color="auto"/>
            </w:tcBorders>
          </w:tcPr>
          <w:p w14:paraId="20831BEF" w14:textId="31A0E395" w:rsidR="007F1E46" w:rsidRPr="007F1E46" w:rsidRDefault="007F1E46" w:rsidP="007F1E46">
            <w:pPr>
              <w:jc w:val="left"/>
              <w:rPr>
                <w:rFonts w:ascii="Times New Roman" w:hAnsi="Times New Roman" w:cs="Times New Roman"/>
                <w:i/>
              </w:rPr>
            </w:pPr>
            <w:r w:rsidRPr="007F1E46">
              <w:rPr>
                <w:rFonts w:ascii="Times New Roman" w:hAnsi="Times New Roman" w:cs="Times New Roman"/>
                <w:i/>
              </w:rPr>
              <w:t xml:space="preserve">C.subantarticus </w:t>
            </w:r>
            <w:proofErr w:type="spellStart"/>
            <w:r w:rsidRPr="007F1E46">
              <w:rPr>
                <w:rFonts w:ascii="Times New Roman" w:hAnsi="Times New Roman" w:cs="Times New Roman"/>
                <w:i/>
              </w:rPr>
              <w:t>cst</w:t>
            </w:r>
            <w:proofErr w:type="spellEnd"/>
          </w:p>
        </w:tc>
        <w:tc>
          <w:tcPr>
            <w:tcW w:w="992" w:type="dxa"/>
            <w:tcBorders>
              <w:top w:val="single" w:sz="4" w:space="0" w:color="auto"/>
            </w:tcBorders>
            <w:shd w:val="clear" w:color="auto" w:fill="auto"/>
            <w:noWrap/>
            <w:vAlign w:val="bottom"/>
            <w:hideMark/>
          </w:tcPr>
          <w:p w14:paraId="6D8328CE" w14:textId="0A8B63DF" w:rsidR="007F1E46" w:rsidRPr="00677643" w:rsidRDefault="007F1E46" w:rsidP="00C91E4A">
            <w:pPr>
              <w:jc w:val="center"/>
              <w:rPr>
                <w:rFonts w:ascii="Times New Roman" w:hAnsi="Times New Roman" w:cs="Times New Roman"/>
              </w:rPr>
            </w:pPr>
            <w:r w:rsidRPr="00677643">
              <w:rPr>
                <w:rFonts w:ascii="Times New Roman" w:hAnsi="Times New Roman" w:cs="Times New Roman"/>
              </w:rPr>
              <w:t>A24_16</w:t>
            </w:r>
          </w:p>
        </w:tc>
        <w:tc>
          <w:tcPr>
            <w:tcW w:w="1843" w:type="dxa"/>
            <w:tcBorders>
              <w:top w:val="single" w:sz="4" w:space="0" w:color="auto"/>
            </w:tcBorders>
            <w:shd w:val="clear" w:color="auto" w:fill="auto"/>
            <w:noWrap/>
            <w:vAlign w:val="bottom"/>
            <w:hideMark/>
          </w:tcPr>
          <w:p w14:paraId="5BC155BA"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S24_16</w:t>
            </w:r>
          </w:p>
        </w:tc>
        <w:tc>
          <w:tcPr>
            <w:tcW w:w="1275" w:type="dxa"/>
            <w:tcBorders>
              <w:top w:val="single" w:sz="4" w:space="0" w:color="auto"/>
            </w:tcBorders>
            <w:shd w:val="clear" w:color="auto" w:fill="auto"/>
            <w:noWrap/>
            <w:vAlign w:val="bottom"/>
            <w:hideMark/>
          </w:tcPr>
          <w:p w14:paraId="2302BA2E"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B24_16</w:t>
            </w:r>
          </w:p>
        </w:tc>
      </w:tr>
      <w:tr w:rsidR="007F1E46" w:rsidRPr="00677643" w14:paraId="7374ADFD" w14:textId="77777777" w:rsidTr="007F1E46">
        <w:trPr>
          <w:trHeight w:val="286"/>
        </w:trPr>
        <w:tc>
          <w:tcPr>
            <w:tcW w:w="1120" w:type="dxa"/>
            <w:shd w:val="clear" w:color="auto" w:fill="auto"/>
            <w:noWrap/>
            <w:vAlign w:val="bottom"/>
            <w:hideMark/>
          </w:tcPr>
          <w:p w14:paraId="24D5AFF5"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25_2</w:t>
            </w:r>
          </w:p>
        </w:tc>
        <w:tc>
          <w:tcPr>
            <w:tcW w:w="2211" w:type="dxa"/>
          </w:tcPr>
          <w:p w14:paraId="2888479E" w14:textId="70D6C966" w:rsidR="007F1E46" w:rsidRPr="00677643" w:rsidRDefault="007F1E46" w:rsidP="007F1E46">
            <w:pPr>
              <w:jc w:val="left"/>
              <w:rPr>
                <w:rFonts w:ascii="Times New Roman" w:hAnsi="Times New Roman" w:cs="Times New Roman"/>
              </w:rPr>
            </w:pPr>
            <w:r w:rsidRPr="007F1E46">
              <w:rPr>
                <w:rFonts w:ascii="Times New Roman" w:hAnsi="Times New Roman" w:cs="Times New Roman"/>
                <w:i/>
              </w:rPr>
              <w:t>C.coli</w:t>
            </w:r>
            <w:r>
              <w:rPr>
                <w:rFonts w:ascii="Times New Roman" w:hAnsi="Times New Roman" w:cs="Times New Roman"/>
              </w:rPr>
              <w:t xml:space="preserve"> IPSID </w:t>
            </w:r>
            <w:proofErr w:type="spellStart"/>
            <w:r w:rsidRPr="007F1E46">
              <w:rPr>
                <w:rFonts w:ascii="Times New Roman" w:hAnsi="Times New Roman" w:cs="Times New Roman"/>
                <w:i/>
              </w:rPr>
              <w:t>cstII</w:t>
            </w:r>
            <w:proofErr w:type="spellEnd"/>
          </w:p>
        </w:tc>
        <w:tc>
          <w:tcPr>
            <w:tcW w:w="992" w:type="dxa"/>
            <w:shd w:val="clear" w:color="auto" w:fill="auto"/>
            <w:noWrap/>
            <w:vAlign w:val="bottom"/>
            <w:hideMark/>
          </w:tcPr>
          <w:p w14:paraId="34CC1DA0" w14:textId="60D362F5" w:rsidR="007F1E46" w:rsidRPr="00677643" w:rsidRDefault="007F1E46" w:rsidP="00C91E4A">
            <w:pPr>
              <w:jc w:val="center"/>
              <w:rPr>
                <w:rFonts w:ascii="Times New Roman" w:hAnsi="Times New Roman" w:cs="Times New Roman"/>
              </w:rPr>
            </w:pPr>
            <w:r w:rsidRPr="00677643">
              <w:rPr>
                <w:rFonts w:ascii="Times New Roman" w:hAnsi="Times New Roman" w:cs="Times New Roman"/>
              </w:rPr>
              <w:t>\</w:t>
            </w:r>
          </w:p>
        </w:tc>
        <w:tc>
          <w:tcPr>
            <w:tcW w:w="1843" w:type="dxa"/>
            <w:shd w:val="clear" w:color="auto" w:fill="auto"/>
            <w:noWrap/>
            <w:vAlign w:val="bottom"/>
            <w:hideMark/>
          </w:tcPr>
          <w:p w14:paraId="159951E1"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S25_2</w:t>
            </w:r>
          </w:p>
        </w:tc>
        <w:tc>
          <w:tcPr>
            <w:tcW w:w="1275" w:type="dxa"/>
            <w:shd w:val="clear" w:color="auto" w:fill="auto"/>
            <w:noWrap/>
            <w:vAlign w:val="bottom"/>
            <w:hideMark/>
          </w:tcPr>
          <w:p w14:paraId="35E6D48B"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w:t>
            </w:r>
          </w:p>
        </w:tc>
      </w:tr>
      <w:tr w:rsidR="007F1E46" w:rsidRPr="00677643" w14:paraId="18A50E0D" w14:textId="77777777" w:rsidTr="007F1E46">
        <w:trPr>
          <w:trHeight w:val="286"/>
        </w:trPr>
        <w:tc>
          <w:tcPr>
            <w:tcW w:w="1120" w:type="dxa"/>
            <w:shd w:val="clear" w:color="auto" w:fill="auto"/>
            <w:noWrap/>
            <w:vAlign w:val="bottom"/>
            <w:hideMark/>
          </w:tcPr>
          <w:p w14:paraId="5E43A66A" w14:textId="4C0F0A13" w:rsidR="007F1E46" w:rsidRPr="00677643" w:rsidRDefault="007F1E46" w:rsidP="00C91E4A">
            <w:pPr>
              <w:jc w:val="center"/>
              <w:rPr>
                <w:rFonts w:ascii="Times New Roman" w:hAnsi="Times New Roman" w:cs="Times New Roman"/>
              </w:rPr>
            </w:pPr>
            <w:r w:rsidRPr="00677643">
              <w:rPr>
                <w:rFonts w:ascii="Times New Roman" w:hAnsi="Times New Roman" w:cs="Times New Roman"/>
              </w:rPr>
              <w:t>27_2</w:t>
            </w:r>
          </w:p>
        </w:tc>
        <w:tc>
          <w:tcPr>
            <w:tcW w:w="2211" w:type="dxa"/>
          </w:tcPr>
          <w:p w14:paraId="49267E7B" w14:textId="6A70B62E" w:rsidR="007F1E46" w:rsidRPr="00677643" w:rsidRDefault="007F1E46" w:rsidP="007F1E46">
            <w:pPr>
              <w:jc w:val="left"/>
              <w:rPr>
                <w:rFonts w:ascii="Times New Roman" w:hAnsi="Times New Roman" w:cs="Times New Roman"/>
              </w:rPr>
            </w:pPr>
            <w:r w:rsidRPr="007F1E46">
              <w:rPr>
                <w:rFonts w:ascii="Times New Roman" w:hAnsi="Times New Roman" w:cs="Times New Roman"/>
                <w:i/>
              </w:rPr>
              <w:t>C.coli</w:t>
            </w:r>
            <w:r>
              <w:rPr>
                <w:rFonts w:ascii="Times New Roman" w:hAnsi="Times New Roman" w:cs="Times New Roman"/>
              </w:rPr>
              <w:t xml:space="preserve"> 76339 </w:t>
            </w:r>
            <w:proofErr w:type="spellStart"/>
            <w:r w:rsidRPr="007F1E46">
              <w:rPr>
                <w:rFonts w:ascii="Times New Roman" w:hAnsi="Times New Roman" w:cs="Times New Roman"/>
                <w:i/>
              </w:rPr>
              <w:t>cstV</w:t>
            </w:r>
            <w:proofErr w:type="spellEnd"/>
          </w:p>
        </w:tc>
        <w:tc>
          <w:tcPr>
            <w:tcW w:w="992" w:type="dxa"/>
            <w:shd w:val="clear" w:color="auto" w:fill="auto"/>
            <w:noWrap/>
            <w:vAlign w:val="bottom"/>
            <w:hideMark/>
          </w:tcPr>
          <w:p w14:paraId="645412BD" w14:textId="0F30407C" w:rsidR="007F1E46" w:rsidRPr="00677643" w:rsidRDefault="007F1E46" w:rsidP="00C91E4A">
            <w:pPr>
              <w:jc w:val="center"/>
              <w:rPr>
                <w:rFonts w:ascii="Times New Roman" w:hAnsi="Times New Roman" w:cs="Times New Roman"/>
              </w:rPr>
            </w:pPr>
            <w:r w:rsidRPr="00677643">
              <w:rPr>
                <w:rFonts w:ascii="Times New Roman" w:hAnsi="Times New Roman" w:cs="Times New Roman"/>
              </w:rPr>
              <w:t>A27_2</w:t>
            </w:r>
          </w:p>
        </w:tc>
        <w:tc>
          <w:tcPr>
            <w:tcW w:w="1843" w:type="dxa"/>
            <w:shd w:val="clear" w:color="auto" w:fill="auto"/>
            <w:noWrap/>
            <w:vAlign w:val="bottom"/>
            <w:hideMark/>
          </w:tcPr>
          <w:p w14:paraId="085FBB86"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S27_2</w:t>
            </w:r>
          </w:p>
        </w:tc>
        <w:tc>
          <w:tcPr>
            <w:tcW w:w="1275" w:type="dxa"/>
            <w:shd w:val="clear" w:color="auto" w:fill="auto"/>
            <w:noWrap/>
            <w:vAlign w:val="bottom"/>
            <w:hideMark/>
          </w:tcPr>
          <w:p w14:paraId="5BA9B581"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B27_2</w:t>
            </w:r>
          </w:p>
        </w:tc>
      </w:tr>
      <w:tr w:rsidR="007F1E46" w:rsidRPr="00677643" w14:paraId="7835E7C0" w14:textId="77777777" w:rsidTr="007F1E46">
        <w:trPr>
          <w:trHeight w:val="286"/>
        </w:trPr>
        <w:tc>
          <w:tcPr>
            <w:tcW w:w="1120" w:type="dxa"/>
            <w:shd w:val="clear" w:color="auto" w:fill="auto"/>
            <w:noWrap/>
            <w:vAlign w:val="bottom"/>
            <w:hideMark/>
          </w:tcPr>
          <w:p w14:paraId="0F18C9B0" w14:textId="4944AB69" w:rsidR="007F1E46" w:rsidRPr="00677643" w:rsidRDefault="007F1E46" w:rsidP="00C91E4A">
            <w:pPr>
              <w:jc w:val="center"/>
              <w:rPr>
                <w:rFonts w:ascii="Times New Roman" w:hAnsi="Times New Roman" w:cs="Times New Roman"/>
              </w:rPr>
            </w:pPr>
            <w:r w:rsidRPr="00677643">
              <w:rPr>
                <w:rFonts w:ascii="Times New Roman" w:hAnsi="Times New Roman" w:cs="Times New Roman"/>
              </w:rPr>
              <w:t>28_4</w:t>
            </w:r>
          </w:p>
        </w:tc>
        <w:tc>
          <w:tcPr>
            <w:tcW w:w="2211" w:type="dxa"/>
          </w:tcPr>
          <w:p w14:paraId="78FF3EBC" w14:textId="0109F727" w:rsidR="007F1E46" w:rsidRPr="00677643" w:rsidRDefault="007F1E46" w:rsidP="007F1E46">
            <w:pPr>
              <w:jc w:val="left"/>
              <w:rPr>
                <w:rFonts w:ascii="Times New Roman" w:hAnsi="Times New Roman" w:cs="Times New Roman"/>
              </w:rPr>
            </w:pPr>
            <w:r w:rsidRPr="007F1E46">
              <w:rPr>
                <w:rFonts w:ascii="Times New Roman" w:hAnsi="Times New Roman" w:cs="Times New Roman"/>
                <w:i/>
              </w:rPr>
              <w:t>C.coli</w:t>
            </w:r>
            <w:r>
              <w:rPr>
                <w:rFonts w:ascii="Times New Roman" w:hAnsi="Times New Roman" w:cs="Times New Roman"/>
              </w:rPr>
              <w:t xml:space="preserve"> 73 </w:t>
            </w:r>
            <w:proofErr w:type="spellStart"/>
            <w:r w:rsidRPr="007F1E46">
              <w:rPr>
                <w:rFonts w:ascii="Times New Roman" w:hAnsi="Times New Roman" w:cs="Times New Roman"/>
                <w:i/>
              </w:rPr>
              <w:t>cstIV</w:t>
            </w:r>
            <w:proofErr w:type="spellEnd"/>
          </w:p>
        </w:tc>
        <w:tc>
          <w:tcPr>
            <w:tcW w:w="992" w:type="dxa"/>
            <w:shd w:val="clear" w:color="auto" w:fill="auto"/>
            <w:noWrap/>
            <w:vAlign w:val="bottom"/>
            <w:hideMark/>
          </w:tcPr>
          <w:p w14:paraId="44FE2AEC" w14:textId="64CF1FAE" w:rsidR="007F1E46" w:rsidRPr="00677643" w:rsidRDefault="007F1E46" w:rsidP="00C91E4A">
            <w:pPr>
              <w:jc w:val="center"/>
              <w:rPr>
                <w:rFonts w:ascii="Times New Roman" w:hAnsi="Times New Roman" w:cs="Times New Roman"/>
              </w:rPr>
            </w:pPr>
            <w:r w:rsidRPr="00677643">
              <w:rPr>
                <w:rFonts w:ascii="Times New Roman" w:hAnsi="Times New Roman" w:cs="Times New Roman"/>
              </w:rPr>
              <w:t>\</w:t>
            </w:r>
          </w:p>
        </w:tc>
        <w:tc>
          <w:tcPr>
            <w:tcW w:w="1843" w:type="dxa"/>
            <w:shd w:val="clear" w:color="auto" w:fill="auto"/>
            <w:noWrap/>
            <w:vAlign w:val="bottom"/>
            <w:hideMark/>
          </w:tcPr>
          <w:p w14:paraId="65C16C3C"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S28_4</w:t>
            </w:r>
          </w:p>
        </w:tc>
        <w:tc>
          <w:tcPr>
            <w:tcW w:w="1275" w:type="dxa"/>
            <w:shd w:val="clear" w:color="auto" w:fill="auto"/>
            <w:noWrap/>
            <w:vAlign w:val="bottom"/>
            <w:hideMark/>
          </w:tcPr>
          <w:p w14:paraId="48622518"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w:t>
            </w:r>
          </w:p>
        </w:tc>
      </w:tr>
      <w:tr w:rsidR="007F1E46" w:rsidRPr="00677643" w14:paraId="1185E790" w14:textId="77777777" w:rsidTr="007F1E46">
        <w:trPr>
          <w:trHeight w:val="286"/>
        </w:trPr>
        <w:tc>
          <w:tcPr>
            <w:tcW w:w="1120" w:type="dxa"/>
            <w:shd w:val="clear" w:color="auto" w:fill="auto"/>
            <w:noWrap/>
            <w:vAlign w:val="bottom"/>
            <w:hideMark/>
          </w:tcPr>
          <w:p w14:paraId="4708AF61"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36_2</w:t>
            </w:r>
          </w:p>
        </w:tc>
        <w:tc>
          <w:tcPr>
            <w:tcW w:w="2211" w:type="dxa"/>
          </w:tcPr>
          <w:p w14:paraId="4546F2CD" w14:textId="765B50FB" w:rsidR="007F1E46" w:rsidRPr="007F1E46" w:rsidRDefault="007F1E46" w:rsidP="007F1E46">
            <w:pPr>
              <w:jc w:val="left"/>
              <w:rPr>
                <w:rFonts w:ascii="Times New Roman" w:hAnsi="Times New Roman" w:cs="Times New Roman"/>
                <w:i/>
              </w:rPr>
            </w:pPr>
            <w:r w:rsidRPr="007F1E46">
              <w:rPr>
                <w:rFonts w:ascii="Times New Roman" w:hAnsi="Times New Roman" w:cs="Times New Roman"/>
                <w:i/>
              </w:rPr>
              <w:t xml:space="preserve">C.insuniligrae </w:t>
            </w:r>
            <w:proofErr w:type="spellStart"/>
            <w:r w:rsidRPr="007F1E46">
              <w:rPr>
                <w:rFonts w:ascii="Times New Roman" w:hAnsi="Times New Roman" w:cs="Times New Roman"/>
                <w:i/>
              </w:rPr>
              <w:t>cst</w:t>
            </w:r>
            <w:proofErr w:type="spellEnd"/>
          </w:p>
        </w:tc>
        <w:tc>
          <w:tcPr>
            <w:tcW w:w="992" w:type="dxa"/>
            <w:shd w:val="clear" w:color="auto" w:fill="auto"/>
            <w:noWrap/>
            <w:vAlign w:val="bottom"/>
            <w:hideMark/>
          </w:tcPr>
          <w:p w14:paraId="333CF52E" w14:textId="73169B0B" w:rsidR="007F1E46" w:rsidRPr="00677643" w:rsidRDefault="007F1E46" w:rsidP="00C91E4A">
            <w:pPr>
              <w:jc w:val="center"/>
              <w:rPr>
                <w:rFonts w:ascii="Times New Roman" w:hAnsi="Times New Roman" w:cs="Times New Roman"/>
              </w:rPr>
            </w:pPr>
            <w:r w:rsidRPr="00677643">
              <w:rPr>
                <w:rFonts w:ascii="Times New Roman" w:hAnsi="Times New Roman" w:cs="Times New Roman"/>
              </w:rPr>
              <w:t>\</w:t>
            </w:r>
          </w:p>
        </w:tc>
        <w:tc>
          <w:tcPr>
            <w:tcW w:w="1843" w:type="dxa"/>
            <w:shd w:val="clear" w:color="auto" w:fill="auto"/>
            <w:noWrap/>
            <w:vAlign w:val="bottom"/>
            <w:hideMark/>
          </w:tcPr>
          <w:p w14:paraId="4496B07D"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S36_2</w:t>
            </w:r>
          </w:p>
        </w:tc>
        <w:tc>
          <w:tcPr>
            <w:tcW w:w="1275" w:type="dxa"/>
            <w:shd w:val="clear" w:color="auto" w:fill="auto"/>
            <w:noWrap/>
            <w:vAlign w:val="bottom"/>
            <w:hideMark/>
          </w:tcPr>
          <w:p w14:paraId="63FD8FE3"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w:t>
            </w:r>
          </w:p>
        </w:tc>
      </w:tr>
      <w:tr w:rsidR="007F1E46" w:rsidRPr="00677643" w14:paraId="6B9BB86E" w14:textId="77777777" w:rsidTr="007F1E46">
        <w:trPr>
          <w:trHeight w:val="286"/>
        </w:trPr>
        <w:tc>
          <w:tcPr>
            <w:tcW w:w="1120" w:type="dxa"/>
            <w:shd w:val="clear" w:color="auto" w:fill="auto"/>
            <w:noWrap/>
            <w:vAlign w:val="bottom"/>
            <w:hideMark/>
          </w:tcPr>
          <w:p w14:paraId="59112899"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37_4</w:t>
            </w:r>
          </w:p>
        </w:tc>
        <w:tc>
          <w:tcPr>
            <w:tcW w:w="2211" w:type="dxa"/>
          </w:tcPr>
          <w:p w14:paraId="44D45C49" w14:textId="283EA7C5" w:rsidR="007F1E46" w:rsidRPr="00677643" w:rsidRDefault="007F1E46" w:rsidP="007F1E46">
            <w:pPr>
              <w:jc w:val="left"/>
              <w:rPr>
                <w:rFonts w:ascii="Times New Roman" w:hAnsi="Times New Roman" w:cs="Times New Roman"/>
              </w:rPr>
            </w:pPr>
            <w:r w:rsidRPr="007F1E46">
              <w:rPr>
                <w:rFonts w:ascii="Times New Roman" w:hAnsi="Times New Roman" w:cs="Times New Roman"/>
                <w:i/>
              </w:rPr>
              <w:t>C.coli</w:t>
            </w:r>
            <w:r>
              <w:rPr>
                <w:rFonts w:ascii="Times New Roman" w:hAnsi="Times New Roman" w:cs="Times New Roman"/>
              </w:rPr>
              <w:t xml:space="preserve"> 76339 </w:t>
            </w:r>
            <w:proofErr w:type="spellStart"/>
            <w:r w:rsidRPr="007F1E46">
              <w:rPr>
                <w:rFonts w:ascii="Times New Roman" w:hAnsi="Times New Roman" w:cs="Times New Roman"/>
                <w:i/>
              </w:rPr>
              <w:t>cstI</w:t>
            </w:r>
            <w:proofErr w:type="spellEnd"/>
          </w:p>
        </w:tc>
        <w:tc>
          <w:tcPr>
            <w:tcW w:w="992" w:type="dxa"/>
            <w:shd w:val="clear" w:color="auto" w:fill="auto"/>
            <w:noWrap/>
            <w:vAlign w:val="bottom"/>
            <w:hideMark/>
          </w:tcPr>
          <w:p w14:paraId="024F52A6" w14:textId="4DDD7B69" w:rsidR="007F1E46" w:rsidRPr="00677643" w:rsidRDefault="007F1E46" w:rsidP="00C91E4A">
            <w:pPr>
              <w:jc w:val="center"/>
              <w:rPr>
                <w:rFonts w:ascii="Times New Roman" w:hAnsi="Times New Roman" w:cs="Times New Roman"/>
              </w:rPr>
            </w:pPr>
            <w:r w:rsidRPr="00677643">
              <w:rPr>
                <w:rFonts w:ascii="Times New Roman" w:hAnsi="Times New Roman" w:cs="Times New Roman"/>
              </w:rPr>
              <w:t>\</w:t>
            </w:r>
          </w:p>
        </w:tc>
        <w:tc>
          <w:tcPr>
            <w:tcW w:w="1843" w:type="dxa"/>
            <w:shd w:val="clear" w:color="auto" w:fill="auto"/>
            <w:noWrap/>
            <w:vAlign w:val="bottom"/>
            <w:hideMark/>
          </w:tcPr>
          <w:p w14:paraId="38224E59"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S37_4</w:t>
            </w:r>
          </w:p>
        </w:tc>
        <w:tc>
          <w:tcPr>
            <w:tcW w:w="1275" w:type="dxa"/>
            <w:shd w:val="clear" w:color="auto" w:fill="auto"/>
            <w:noWrap/>
            <w:vAlign w:val="bottom"/>
            <w:hideMark/>
          </w:tcPr>
          <w:p w14:paraId="17246DF9" w14:textId="77777777" w:rsidR="007F1E46" w:rsidRPr="00677643" w:rsidRDefault="007F1E46" w:rsidP="00C91E4A">
            <w:pPr>
              <w:jc w:val="center"/>
              <w:rPr>
                <w:rFonts w:ascii="Times New Roman" w:hAnsi="Times New Roman" w:cs="Times New Roman"/>
              </w:rPr>
            </w:pPr>
            <w:r w:rsidRPr="00677643">
              <w:rPr>
                <w:rFonts w:ascii="Times New Roman" w:hAnsi="Times New Roman" w:cs="Times New Roman"/>
              </w:rPr>
              <w:t>\</w:t>
            </w:r>
          </w:p>
        </w:tc>
      </w:tr>
    </w:tbl>
    <w:p w14:paraId="380C5EA9" w14:textId="77777777" w:rsidR="00C91E4A" w:rsidRPr="00677643" w:rsidRDefault="00C91E4A" w:rsidP="00007AA2">
      <w:pPr>
        <w:rPr>
          <w:rFonts w:ascii="Times New Roman" w:hAnsi="Times New Roman" w:cs="Times New Roman"/>
        </w:rPr>
      </w:pPr>
    </w:p>
    <w:p w14:paraId="6E981E7C" w14:textId="77777777" w:rsidR="00AA2BBA" w:rsidRPr="00677643" w:rsidRDefault="00AA2BBA" w:rsidP="00007AA2">
      <w:pPr>
        <w:rPr>
          <w:rFonts w:ascii="Times New Roman" w:hAnsi="Times New Roman" w:cs="Times New Roman"/>
        </w:rPr>
      </w:pPr>
    </w:p>
    <w:p w14:paraId="5CD668F7" w14:textId="45F0EBEE" w:rsidR="00AA2BBA" w:rsidRPr="00677643" w:rsidRDefault="00AA2BBA" w:rsidP="00007AA2">
      <w:pPr>
        <w:rPr>
          <w:rFonts w:ascii="Times New Roman" w:hAnsi="Times New Roman" w:cs="Times New Roman"/>
          <w:b/>
        </w:rPr>
      </w:pPr>
      <w:r w:rsidRPr="00677643">
        <w:rPr>
          <w:rFonts w:ascii="Times New Roman" w:hAnsi="Times New Roman" w:cs="Times New Roman"/>
          <w:b/>
          <w:i/>
        </w:rPr>
        <w:t xml:space="preserve">E. </w:t>
      </w:r>
      <w:proofErr w:type="gramStart"/>
      <w:r w:rsidRPr="00677643">
        <w:rPr>
          <w:rFonts w:ascii="Times New Roman" w:hAnsi="Times New Roman" w:cs="Times New Roman"/>
          <w:b/>
          <w:i/>
        </w:rPr>
        <w:t>coli</w:t>
      </w:r>
      <w:proofErr w:type="gramEnd"/>
      <w:r w:rsidRPr="00677643">
        <w:rPr>
          <w:rFonts w:ascii="Times New Roman" w:hAnsi="Times New Roman" w:cs="Times New Roman"/>
          <w:b/>
        </w:rPr>
        <w:t xml:space="preserve"> AD202 and BL21 transformation</w:t>
      </w:r>
    </w:p>
    <w:p w14:paraId="1BBE84E4" w14:textId="6CD04504" w:rsidR="001676FD" w:rsidRPr="00677643" w:rsidRDefault="00AA2BBA" w:rsidP="008469F5">
      <w:pPr>
        <w:rPr>
          <w:rFonts w:ascii="Times New Roman" w:hAnsi="Times New Roman" w:cs="Times New Roman"/>
        </w:rPr>
      </w:pPr>
      <w:r w:rsidRPr="00677643">
        <w:rPr>
          <w:rFonts w:ascii="Times New Roman" w:hAnsi="Times New Roman" w:cs="Times New Roman"/>
        </w:rPr>
        <w:t xml:space="preserve">To transform </w:t>
      </w:r>
      <w:r w:rsidRPr="00677643">
        <w:rPr>
          <w:rFonts w:ascii="Times New Roman" w:hAnsi="Times New Roman" w:cs="Times New Roman"/>
          <w:i/>
        </w:rPr>
        <w:t>E. coli</w:t>
      </w:r>
      <w:r w:rsidRPr="00677643">
        <w:rPr>
          <w:rFonts w:ascii="Times New Roman" w:hAnsi="Times New Roman" w:cs="Times New Roman"/>
        </w:rPr>
        <w:t xml:space="preserve"> AD202 and BL21, S</w:t>
      </w:r>
      <w:r w:rsidR="005948EA" w:rsidRPr="00677643">
        <w:rPr>
          <w:rFonts w:ascii="Times New Roman" w:hAnsi="Times New Roman" w:cs="Times New Roman"/>
        </w:rPr>
        <w:t xml:space="preserve">24_16, </w:t>
      </w:r>
      <w:r w:rsidRPr="00677643">
        <w:rPr>
          <w:rFonts w:ascii="Times New Roman" w:hAnsi="Times New Roman" w:cs="Times New Roman"/>
        </w:rPr>
        <w:t>S</w:t>
      </w:r>
      <w:r w:rsidR="005948EA" w:rsidRPr="00677643">
        <w:rPr>
          <w:rFonts w:ascii="Times New Roman" w:hAnsi="Times New Roman" w:cs="Times New Roman"/>
        </w:rPr>
        <w:t>27_2</w:t>
      </w:r>
      <w:r w:rsidRPr="00677643">
        <w:rPr>
          <w:rFonts w:ascii="Times New Roman" w:hAnsi="Times New Roman" w:cs="Times New Roman"/>
        </w:rPr>
        <w:t>, and</w:t>
      </w:r>
      <w:r w:rsidR="005948EA" w:rsidRPr="00677643">
        <w:rPr>
          <w:rFonts w:ascii="Times New Roman" w:hAnsi="Times New Roman" w:cs="Times New Roman"/>
        </w:rPr>
        <w:t xml:space="preserve"> </w:t>
      </w:r>
      <w:r w:rsidRPr="00677643">
        <w:rPr>
          <w:rFonts w:ascii="Times New Roman" w:hAnsi="Times New Roman" w:cs="Times New Roman"/>
        </w:rPr>
        <w:t>S</w:t>
      </w:r>
      <w:r w:rsidR="005948EA" w:rsidRPr="00677643">
        <w:rPr>
          <w:rFonts w:ascii="Times New Roman" w:hAnsi="Times New Roman" w:cs="Times New Roman"/>
        </w:rPr>
        <w:t>28_4</w:t>
      </w:r>
      <w:r w:rsidRPr="00677643">
        <w:rPr>
          <w:rFonts w:ascii="Times New Roman" w:hAnsi="Times New Roman" w:cs="Times New Roman"/>
        </w:rPr>
        <w:t xml:space="preserve"> were</w:t>
      </w:r>
      <w:r w:rsidR="005948EA" w:rsidRPr="00677643">
        <w:rPr>
          <w:rFonts w:ascii="Times New Roman" w:hAnsi="Times New Roman" w:cs="Times New Roman"/>
        </w:rPr>
        <w:t xml:space="preserve"> grown at 37 °C</w:t>
      </w:r>
      <w:r w:rsidR="00007AA2" w:rsidRPr="00677643">
        <w:rPr>
          <w:rFonts w:ascii="Times New Roman" w:hAnsi="Times New Roman" w:cs="Times New Roman"/>
        </w:rPr>
        <w:t xml:space="preserve">. </w:t>
      </w:r>
      <w:r w:rsidR="00220D40" w:rsidRPr="00677643">
        <w:rPr>
          <w:rFonts w:ascii="Times New Roman" w:hAnsi="Times New Roman" w:cs="Times New Roman" w:hint="eastAsia"/>
        </w:rPr>
        <w:t>P</w:t>
      </w:r>
      <w:r w:rsidR="00A94343" w:rsidRPr="00677643">
        <w:rPr>
          <w:rFonts w:ascii="Times New Roman" w:hAnsi="Times New Roman" w:cs="Times New Roman"/>
        </w:rPr>
        <w:t xml:space="preserve">lasmid purification was </w:t>
      </w:r>
      <w:proofErr w:type="gramStart"/>
      <w:r w:rsidR="00A94343" w:rsidRPr="00677643">
        <w:rPr>
          <w:rFonts w:ascii="Times New Roman" w:hAnsi="Times New Roman" w:cs="Times New Roman"/>
        </w:rPr>
        <w:t>proceeded</w:t>
      </w:r>
      <w:proofErr w:type="gramEnd"/>
      <w:r w:rsidR="00A94343" w:rsidRPr="00677643">
        <w:rPr>
          <w:rFonts w:ascii="Times New Roman" w:hAnsi="Times New Roman" w:cs="Times New Roman"/>
        </w:rPr>
        <w:t xml:space="preserve"> </w:t>
      </w:r>
      <w:r w:rsidR="00BA0438" w:rsidRPr="00677643">
        <w:rPr>
          <w:rFonts w:ascii="Times New Roman" w:hAnsi="Times New Roman" w:cs="Times New Roman"/>
        </w:rPr>
        <w:t>by</w:t>
      </w:r>
      <w:r w:rsidR="00A94343" w:rsidRPr="00677643">
        <w:rPr>
          <w:rFonts w:ascii="Times New Roman" w:hAnsi="Times New Roman" w:cs="Times New Roman"/>
        </w:rPr>
        <w:t xml:space="preserve"> </w:t>
      </w:r>
      <w:r w:rsidR="00677185" w:rsidRPr="00677643">
        <w:rPr>
          <w:rFonts w:ascii="Times New Roman" w:hAnsi="Times New Roman" w:cs="Times New Roman"/>
        </w:rPr>
        <w:t xml:space="preserve">Thermo Scientific </w:t>
      </w:r>
      <w:proofErr w:type="spellStart"/>
      <w:r w:rsidR="00A94343" w:rsidRPr="00677643">
        <w:rPr>
          <w:rFonts w:ascii="Times New Roman" w:hAnsi="Times New Roman" w:cs="Times New Roman"/>
        </w:rPr>
        <w:t>GeneJet</w:t>
      </w:r>
      <w:proofErr w:type="spellEnd"/>
      <w:r w:rsidR="00A94343" w:rsidRPr="00677643">
        <w:rPr>
          <w:rFonts w:ascii="Times New Roman" w:hAnsi="Times New Roman" w:cs="Times New Roman"/>
        </w:rPr>
        <w:t xml:space="preserve"> plasmid </w:t>
      </w:r>
      <w:proofErr w:type="spellStart"/>
      <w:r w:rsidR="00A94343" w:rsidRPr="00677643">
        <w:rPr>
          <w:rFonts w:ascii="Times New Roman" w:hAnsi="Times New Roman" w:cs="Times New Roman"/>
        </w:rPr>
        <w:t>miniprep</w:t>
      </w:r>
      <w:proofErr w:type="spellEnd"/>
      <w:r w:rsidR="00A94343" w:rsidRPr="00677643">
        <w:rPr>
          <w:rFonts w:ascii="Times New Roman" w:hAnsi="Times New Roman" w:cs="Times New Roman"/>
        </w:rPr>
        <w:t xml:space="preserve"> kit</w:t>
      </w:r>
      <w:r w:rsidRPr="00677643">
        <w:rPr>
          <w:rFonts w:ascii="Times New Roman" w:hAnsi="Times New Roman" w:cs="Times New Roman"/>
        </w:rPr>
        <w:t xml:space="preserve"> (</w:t>
      </w:r>
      <w:r w:rsidR="00677185" w:rsidRPr="00677643">
        <w:rPr>
          <w:rFonts w:ascii="Times New Roman" w:hAnsi="Times New Roman" w:cs="Times New Roman"/>
        </w:rPr>
        <w:t xml:space="preserve">including neutralization solution, elution buffer, wash solution and </w:t>
      </w:r>
      <w:proofErr w:type="spellStart"/>
      <w:r w:rsidR="00677185" w:rsidRPr="00677643">
        <w:rPr>
          <w:rFonts w:ascii="Times New Roman" w:hAnsi="Times New Roman" w:cs="Times New Roman"/>
        </w:rPr>
        <w:t>lysis</w:t>
      </w:r>
      <w:proofErr w:type="spellEnd"/>
      <w:r w:rsidR="00677185" w:rsidRPr="00677643">
        <w:rPr>
          <w:rFonts w:ascii="Times New Roman" w:hAnsi="Times New Roman" w:cs="Times New Roman"/>
        </w:rPr>
        <w:t xml:space="preserve"> solution</w:t>
      </w:r>
      <w:r w:rsidRPr="00677643">
        <w:rPr>
          <w:rFonts w:ascii="Times New Roman" w:hAnsi="Times New Roman" w:cs="Times New Roman"/>
        </w:rPr>
        <w:t>) following suppliers recommendations</w:t>
      </w:r>
      <w:r w:rsidR="00A94343" w:rsidRPr="00677643">
        <w:rPr>
          <w:rFonts w:ascii="Times New Roman" w:hAnsi="Times New Roman" w:cs="Times New Roman"/>
        </w:rPr>
        <w:t xml:space="preserve">. </w:t>
      </w:r>
      <w:r w:rsidR="003634AA" w:rsidRPr="00677643">
        <w:rPr>
          <w:rFonts w:ascii="Times New Roman" w:hAnsi="Times New Roman" w:cs="Times New Roman"/>
        </w:rPr>
        <w:t xml:space="preserve">2 mL of </w:t>
      </w:r>
      <w:r w:rsidR="003634AA" w:rsidRPr="00677643">
        <w:rPr>
          <w:rFonts w:ascii="Times New Roman" w:hAnsi="Times New Roman" w:cs="Times New Roman"/>
          <w:i/>
        </w:rPr>
        <w:t>E.coli</w:t>
      </w:r>
      <w:r w:rsidR="003634AA" w:rsidRPr="00677643">
        <w:rPr>
          <w:rFonts w:ascii="Times New Roman" w:hAnsi="Times New Roman" w:cs="Times New Roman"/>
        </w:rPr>
        <w:t xml:space="preserve"> AD202 and </w:t>
      </w:r>
      <w:r w:rsidR="003634AA" w:rsidRPr="00677643">
        <w:rPr>
          <w:rFonts w:ascii="Times New Roman" w:hAnsi="Times New Roman" w:cs="Times New Roman"/>
          <w:i/>
        </w:rPr>
        <w:t>E.coli</w:t>
      </w:r>
      <w:r w:rsidR="003634AA" w:rsidRPr="00677643">
        <w:rPr>
          <w:rFonts w:ascii="Times New Roman" w:hAnsi="Times New Roman" w:cs="Times New Roman"/>
        </w:rPr>
        <w:t xml:space="preserve"> BL21 overnight cultures</w:t>
      </w:r>
      <w:r w:rsidR="003634AA" w:rsidRPr="00677643" w:rsidDel="003634AA">
        <w:rPr>
          <w:rFonts w:ascii="Times New Roman" w:hAnsi="Times New Roman" w:cs="Times New Roman"/>
        </w:rPr>
        <w:t xml:space="preserve"> </w:t>
      </w:r>
      <w:r w:rsidR="00B40B9B" w:rsidRPr="00677643">
        <w:rPr>
          <w:rFonts w:ascii="Times New Roman" w:hAnsi="Times New Roman" w:cs="Times New Roman"/>
        </w:rPr>
        <w:t xml:space="preserve">were </w:t>
      </w:r>
      <w:r w:rsidR="003634AA" w:rsidRPr="00677643">
        <w:rPr>
          <w:rFonts w:ascii="Times New Roman" w:hAnsi="Times New Roman" w:cs="Times New Roman"/>
        </w:rPr>
        <w:t xml:space="preserve">inoculated </w:t>
      </w:r>
      <w:r w:rsidR="00B40B9B" w:rsidRPr="00677643">
        <w:rPr>
          <w:rFonts w:ascii="Times New Roman" w:hAnsi="Times New Roman" w:cs="Times New Roman"/>
        </w:rPr>
        <w:t>to 200 mL LB broth</w:t>
      </w:r>
      <w:r w:rsidR="003634AA" w:rsidRPr="00677643">
        <w:rPr>
          <w:rFonts w:ascii="Times New Roman" w:hAnsi="Times New Roman" w:cs="Times New Roman"/>
        </w:rPr>
        <w:t>. Then, cultures were</w:t>
      </w:r>
      <w:r w:rsidR="00B40B9B" w:rsidRPr="00677643">
        <w:rPr>
          <w:rFonts w:ascii="Times New Roman" w:hAnsi="Times New Roman" w:cs="Times New Roman"/>
        </w:rPr>
        <w:t xml:space="preserve"> incubated at 37 °C </w:t>
      </w:r>
      <w:r w:rsidR="003634AA" w:rsidRPr="00677643">
        <w:rPr>
          <w:rFonts w:ascii="Times New Roman" w:hAnsi="Times New Roman" w:cs="Times New Roman"/>
        </w:rPr>
        <w:t xml:space="preserve">with shaking (250 rpm) </w:t>
      </w:r>
      <w:r w:rsidR="00B40B9B" w:rsidRPr="00677643">
        <w:rPr>
          <w:rFonts w:ascii="Times New Roman" w:hAnsi="Times New Roman" w:cs="Times New Roman"/>
        </w:rPr>
        <w:t xml:space="preserve">until </w:t>
      </w:r>
      <w:r w:rsidR="003634AA" w:rsidRPr="00677643">
        <w:rPr>
          <w:rFonts w:ascii="Times New Roman" w:hAnsi="Times New Roman" w:cs="Times New Roman"/>
        </w:rPr>
        <w:t xml:space="preserve">an </w:t>
      </w:r>
      <w:r w:rsidR="00B40B9B" w:rsidRPr="00677643">
        <w:rPr>
          <w:rFonts w:ascii="Times New Roman" w:hAnsi="Times New Roman" w:cs="Times New Roman"/>
        </w:rPr>
        <w:t>OD</w:t>
      </w:r>
      <w:r w:rsidR="00B40B9B" w:rsidRPr="00677643">
        <w:rPr>
          <w:rFonts w:ascii="Times New Roman" w:hAnsi="Times New Roman" w:cs="Times New Roman"/>
          <w:vertAlign w:val="subscript"/>
        </w:rPr>
        <w:t>600</w:t>
      </w:r>
      <w:r w:rsidR="00B40B9B" w:rsidRPr="00677643">
        <w:rPr>
          <w:rFonts w:ascii="Times New Roman" w:hAnsi="Times New Roman" w:cs="Times New Roman"/>
        </w:rPr>
        <w:t xml:space="preserve"> </w:t>
      </w:r>
      <w:r w:rsidR="003634AA" w:rsidRPr="00677643">
        <w:rPr>
          <w:rFonts w:ascii="Times New Roman" w:hAnsi="Times New Roman" w:cs="Times New Roman"/>
        </w:rPr>
        <w:t>of</w:t>
      </w:r>
      <w:r w:rsidR="00B40B9B" w:rsidRPr="00677643">
        <w:rPr>
          <w:rFonts w:ascii="Times New Roman" w:hAnsi="Times New Roman" w:cs="Times New Roman"/>
        </w:rPr>
        <w:t xml:space="preserve"> 0.4-0.6</w:t>
      </w:r>
      <w:r w:rsidR="003634AA" w:rsidRPr="00677643">
        <w:rPr>
          <w:rFonts w:ascii="Times New Roman" w:hAnsi="Times New Roman" w:cs="Times New Roman"/>
        </w:rPr>
        <w:t xml:space="preserve"> was reached to improve</w:t>
      </w:r>
      <w:r w:rsidR="00EB0441" w:rsidRPr="00677643">
        <w:rPr>
          <w:rFonts w:ascii="Times New Roman" w:hAnsi="Times New Roman" w:cs="Times New Roman"/>
        </w:rPr>
        <w:t xml:space="preserve"> transformation efficiency (</w:t>
      </w:r>
      <w:proofErr w:type="spellStart"/>
      <w:r w:rsidR="002C18BC" w:rsidRPr="00677643">
        <w:rPr>
          <w:rFonts w:ascii="Times New Roman" w:hAnsi="Times New Roman" w:cs="Times New Roman"/>
        </w:rPr>
        <w:t>Szostková</w:t>
      </w:r>
      <w:proofErr w:type="spellEnd"/>
      <w:r w:rsidR="002C18BC" w:rsidRPr="00677643">
        <w:rPr>
          <w:rFonts w:ascii="Times New Roman" w:hAnsi="Times New Roman" w:cs="Times New Roman"/>
        </w:rPr>
        <w:t xml:space="preserve"> M</w:t>
      </w:r>
      <w:r w:rsidR="004C154B" w:rsidRPr="00677643">
        <w:rPr>
          <w:rFonts w:ascii="Times New Roman" w:hAnsi="Times New Roman" w:cs="Times New Roman"/>
        </w:rPr>
        <w:t>,</w:t>
      </w:r>
      <w:r w:rsidR="002C18BC" w:rsidRPr="00677643">
        <w:rPr>
          <w:rFonts w:ascii="Times New Roman" w:hAnsi="Times New Roman" w:cs="Times New Roman"/>
        </w:rPr>
        <w:t xml:space="preserve"> 1999</w:t>
      </w:r>
      <w:r w:rsidR="00EB0441" w:rsidRPr="00677643">
        <w:rPr>
          <w:rFonts w:ascii="Times New Roman" w:hAnsi="Times New Roman" w:cs="Times New Roman"/>
        </w:rPr>
        <w:t xml:space="preserve">). </w:t>
      </w:r>
      <w:r w:rsidR="003634AA" w:rsidRPr="00677643">
        <w:rPr>
          <w:rFonts w:ascii="Times New Roman" w:hAnsi="Times New Roman" w:cs="Times New Roman"/>
        </w:rPr>
        <w:t>Cultures were</w:t>
      </w:r>
      <w:r w:rsidR="00D5399C" w:rsidRPr="00677643">
        <w:rPr>
          <w:rFonts w:ascii="Times New Roman" w:hAnsi="Times New Roman" w:cs="Times New Roman"/>
        </w:rPr>
        <w:t xml:space="preserve"> centrifuged at 7000 g for 7</w:t>
      </w:r>
      <w:ins w:id="12" w:author="Alejandra Culebro" w:date="2016-12-11T06:06:00Z">
        <w:r w:rsidR="003634AA" w:rsidRPr="00677643">
          <w:rPr>
            <w:rFonts w:ascii="Times New Roman" w:hAnsi="Times New Roman" w:cs="Times New Roman"/>
          </w:rPr>
          <w:t xml:space="preserve"> </w:t>
        </w:r>
      </w:ins>
      <w:r w:rsidR="00D5399C" w:rsidRPr="00677643">
        <w:rPr>
          <w:rFonts w:ascii="Times New Roman" w:hAnsi="Times New Roman" w:cs="Times New Roman"/>
        </w:rPr>
        <w:t xml:space="preserve">min at 2 °C. </w:t>
      </w:r>
      <w:r w:rsidR="003634AA" w:rsidRPr="00677643">
        <w:rPr>
          <w:rFonts w:ascii="Times New Roman" w:hAnsi="Times New Roman" w:cs="Times New Roman"/>
        </w:rPr>
        <w:t>C</w:t>
      </w:r>
      <w:r w:rsidR="00F501EA" w:rsidRPr="00677643">
        <w:rPr>
          <w:rFonts w:ascii="Times New Roman" w:hAnsi="Times New Roman" w:cs="Times New Roman"/>
        </w:rPr>
        <w:t xml:space="preserve">ells were washed </w:t>
      </w:r>
      <w:r w:rsidR="003634AA" w:rsidRPr="00677643">
        <w:rPr>
          <w:rFonts w:ascii="Times New Roman" w:hAnsi="Times New Roman" w:cs="Times New Roman"/>
        </w:rPr>
        <w:t xml:space="preserve">in </w:t>
      </w:r>
      <w:r w:rsidR="00F501EA" w:rsidRPr="00677643">
        <w:rPr>
          <w:rFonts w:ascii="Times New Roman" w:hAnsi="Times New Roman" w:cs="Times New Roman"/>
        </w:rPr>
        <w:t>ice-</w:t>
      </w:r>
      <w:r w:rsidR="00EB0441" w:rsidRPr="00677643">
        <w:rPr>
          <w:rFonts w:ascii="Times New Roman" w:hAnsi="Times New Roman" w:cs="Times New Roman"/>
        </w:rPr>
        <w:t>cold 10% glycerol and centrifuged as before. This step was repeated for three times to wash away salts. Then, cells were</w:t>
      </w:r>
      <w:r w:rsidR="00F501EA" w:rsidRPr="00677643">
        <w:rPr>
          <w:rFonts w:ascii="Times New Roman" w:hAnsi="Times New Roman" w:cs="Times New Roman"/>
        </w:rPr>
        <w:t xml:space="preserve"> </w:t>
      </w:r>
      <w:proofErr w:type="spellStart"/>
      <w:r w:rsidR="00F501EA" w:rsidRPr="00677643">
        <w:rPr>
          <w:rFonts w:ascii="Times New Roman" w:hAnsi="Times New Roman" w:cs="Times New Roman"/>
        </w:rPr>
        <w:t>resuspended</w:t>
      </w:r>
      <w:proofErr w:type="spellEnd"/>
      <w:r w:rsidR="00F501EA" w:rsidRPr="00677643">
        <w:rPr>
          <w:rFonts w:ascii="Times New Roman" w:hAnsi="Times New Roman" w:cs="Times New Roman"/>
        </w:rPr>
        <w:t xml:space="preserve"> in 2 mL of ice cold 10% glycerol. </w:t>
      </w:r>
      <w:r w:rsidR="009E6675" w:rsidRPr="00677643">
        <w:rPr>
          <w:rFonts w:ascii="Times New Roman" w:hAnsi="Times New Roman" w:cs="Times New Roman"/>
        </w:rPr>
        <w:t xml:space="preserve">3 </w:t>
      </w:r>
      <w:proofErr w:type="spellStart"/>
      <w:r w:rsidR="009E6675" w:rsidRPr="00677643">
        <w:rPr>
          <w:rFonts w:ascii="Times New Roman" w:hAnsi="Times New Roman" w:cs="Times New Roman"/>
        </w:rPr>
        <w:t>μL</w:t>
      </w:r>
      <w:proofErr w:type="spellEnd"/>
      <w:r w:rsidR="009E6675" w:rsidRPr="00677643">
        <w:rPr>
          <w:rFonts w:ascii="Times New Roman" w:hAnsi="Times New Roman" w:cs="Times New Roman"/>
        </w:rPr>
        <w:t xml:space="preserve"> of purified plasmid were added to </w:t>
      </w:r>
      <w:r w:rsidR="00F501EA" w:rsidRPr="00677643">
        <w:rPr>
          <w:rFonts w:ascii="Times New Roman" w:hAnsi="Times New Roman" w:cs="Times New Roman"/>
        </w:rPr>
        <w:t xml:space="preserve">100 </w:t>
      </w:r>
      <w:proofErr w:type="spellStart"/>
      <w:r w:rsidR="00F501EA" w:rsidRPr="00677643">
        <w:rPr>
          <w:rFonts w:ascii="Times New Roman" w:hAnsi="Times New Roman" w:cs="Times New Roman"/>
        </w:rPr>
        <w:t>μL</w:t>
      </w:r>
      <w:proofErr w:type="spellEnd"/>
      <w:r w:rsidR="009E6675" w:rsidRPr="00677643">
        <w:rPr>
          <w:rFonts w:ascii="Times New Roman" w:hAnsi="Times New Roman" w:cs="Times New Roman"/>
        </w:rPr>
        <w:t xml:space="preserve"> of electrocompetent cells and </w:t>
      </w:r>
      <w:proofErr w:type="spellStart"/>
      <w:r w:rsidR="009E6675" w:rsidRPr="00677643">
        <w:rPr>
          <w:rFonts w:ascii="Times New Roman" w:hAnsi="Times New Roman" w:cs="Times New Roman"/>
        </w:rPr>
        <w:t>electroporated</w:t>
      </w:r>
      <w:proofErr w:type="spellEnd"/>
      <w:r w:rsidR="009E6675" w:rsidRPr="00677643">
        <w:rPr>
          <w:rFonts w:ascii="Times New Roman" w:hAnsi="Times New Roman" w:cs="Times New Roman"/>
        </w:rPr>
        <w:t xml:space="preserve"> at 2 kV, 200 Ω, and 25 </w:t>
      </w:r>
      <w:proofErr w:type="spellStart"/>
      <w:r w:rsidR="009E6675" w:rsidRPr="00677643">
        <w:rPr>
          <w:rFonts w:ascii="Times New Roman" w:hAnsi="Times New Roman" w:cs="Times New Roman"/>
        </w:rPr>
        <w:t>μFD</w:t>
      </w:r>
      <w:proofErr w:type="spellEnd"/>
      <w:r w:rsidR="009E6675" w:rsidRPr="00677643">
        <w:rPr>
          <w:rFonts w:ascii="Times New Roman" w:hAnsi="Times New Roman" w:cs="Times New Roman"/>
        </w:rPr>
        <w:t xml:space="preserve">. Then, </w:t>
      </w:r>
      <w:r w:rsidR="001676FD" w:rsidRPr="00677643">
        <w:rPr>
          <w:rFonts w:ascii="Times New Roman" w:hAnsi="Times New Roman" w:cs="Times New Roman"/>
        </w:rPr>
        <w:t xml:space="preserve">100 </w:t>
      </w:r>
      <w:proofErr w:type="spellStart"/>
      <w:r w:rsidR="001676FD" w:rsidRPr="00677643">
        <w:rPr>
          <w:rFonts w:ascii="Times New Roman" w:hAnsi="Times New Roman" w:cs="Times New Roman"/>
        </w:rPr>
        <w:t>μL</w:t>
      </w:r>
      <w:proofErr w:type="spellEnd"/>
      <w:r w:rsidR="001676FD" w:rsidRPr="00677643">
        <w:rPr>
          <w:rFonts w:ascii="Times New Roman" w:hAnsi="Times New Roman" w:cs="Times New Roman"/>
        </w:rPr>
        <w:t xml:space="preserve"> of pre-warmed SOC media </w:t>
      </w:r>
      <w:r w:rsidR="009E6675" w:rsidRPr="00677643">
        <w:rPr>
          <w:rFonts w:ascii="Times New Roman" w:hAnsi="Times New Roman" w:cs="Times New Roman"/>
        </w:rPr>
        <w:t xml:space="preserve">and </w:t>
      </w:r>
      <w:r w:rsidR="001676FD" w:rsidRPr="00677643">
        <w:rPr>
          <w:rFonts w:ascii="Times New Roman" w:hAnsi="Times New Roman" w:cs="Times New Roman"/>
        </w:rPr>
        <w:t>cells</w:t>
      </w:r>
      <w:r w:rsidR="009E6675" w:rsidRPr="00677643">
        <w:rPr>
          <w:rFonts w:ascii="Times New Roman" w:hAnsi="Times New Roman" w:cs="Times New Roman"/>
        </w:rPr>
        <w:t xml:space="preserve"> were left to recover</w:t>
      </w:r>
      <w:r w:rsidR="00A96B02" w:rsidRPr="00677643">
        <w:rPr>
          <w:rFonts w:ascii="Times New Roman" w:hAnsi="Times New Roman" w:cs="Times New Roman"/>
        </w:rPr>
        <w:t xml:space="preserve"> 37 °C for 45 min. Lastly, </w:t>
      </w:r>
      <w:r w:rsidR="009E6675" w:rsidRPr="00677643">
        <w:rPr>
          <w:rFonts w:ascii="Times New Roman" w:hAnsi="Times New Roman" w:cs="Times New Roman"/>
        </w:rPr>
        <w:t>transformants</w:t>
      </w:r>
      <w:r w:rsidR="00A96B02" w:rsidRPr="00677643">
        <w:rPr>
          <w:rFonts w:ascii="Times New Roman" w:hAnsi="Times New Roman" w:cs="Times New Roman"/>
        </w:rPr>
        <w:t xml:space="preserve"> </w:t>
      </w:r>
      <w:proofErr w:type="gramStart"/>
      <w:r w:rsidR="00A96B02" w:rsidRPr="00677643">
        <w:rPr>
          <w:rFonts w:ascii="Times New Roman" w:hAnsi="Times New Roman" w:cs="Times New Roman"/>
        </w:rPr>
        <w:t>were</w:t>
      </w:r>
      <w:proofErr w:type="gramEnd"/>
      <w:r w:rsidR="00A96B02" w:rsidRPr="00677643">
        <w:rPr>
          <w:rFonts w:ascii="Times New Roman" w:hAnsi="Times New Roman" w:cs="Times New Roman"/>
        </w:rPr>
        <w:t xml:space="preserve"> </w:t>
      </w:r>
      <w:r w:rsidR="009E6675" w:rsidRPr="00677643">
        <w:rPr>
          <w:rFonts w:ascii="Times New Roman" w:hAnsi="Times New Roman" w:cs="Times New Roman"/>
        </w:rPr>
        <w:t>plated on</w:t>
      </w:r>
      <w:r w:rsidR="00983FE6" w:rsidRPr="00677643">
        <w:rPr>
          <w:rFonts w:ascii="Times New Roman" w:hAnsi="Times New Roman" w:cs="Times New Roman"/>
        </w:rPr>
        <w:t xml:space="preserve"> LB with 150</w:t>
      </w:r>
      <w:r w:rsidR="001F4C4E" w:rsidRPr="00677643">
        <w:rPr>
          <w:rFonts w:ascii="Times New Roman" w:hAnsi="Times New Roman" w:cs="Times New Roman"/>
        </w:rPr>
        <w:t xml:space="preserve"> </w:t>
      </w:r>
      <w:r w:rsidR="00983FE6" w:rsidRPr="00677643">
        <w:rPr>
          <w:rFonts w:ascii="Times New Roman" w:hAnsi="Times New Roman" w:cs="Times New Roman"/>
        </w:rPr>
        <w:t>μg mL</w:t>
      </w:r>
      <w:r w:rsidR="00983FE6" w:rsidRPr="00677643">
        <w:rPr>
          <w:rFonts w:ascii="Times New Roman" w:hAnsi="Times New Roman" w:cs="Times New Roman"/>
          <w:vertAlign w:val="superscript"/>
        </w:rPr>
        <w:t>-1</w:t>
      </w:r>
      <w:r w:rsidR="00983FE6" w:rsidRPr="00677643">
        <w:rPr>
          <w:rFonts w:ascii="Times New Roman" w:hAnsi="Times New Roman" w:cs="Times New Roman"/>
        </w:rPr>
        <w:t xml:space="preserve"> ampicillin</w:t>
      </w:r>
      <w:r w:rsidR="009E6675" w:rsidRPr="00677643">
        <w:rPr>
          <w:rFonts w:ascii="Times New Roman" w:hAnsi="Times New Roman" w:cs="Times New Roman"/>
        </w:rPr>
        <w:t>.</w:t>
      </w:r>
      <w:r w:rsidR="00983FE6" w:rsidRPr="00677643">
        <w:rPr>
          <w:rFonts w:ascii="Times New Roman" w:hAnsi="Times New Roman" w:cs="Times New Roman"/>
        </w:rPr>
        <w:t xml:space="preserve"> </w:t>
      </w:r>
    </w:p>
    <w:p w14:paraId="6F0582BC" w14:textId="77777777" w:rsidR="00BE5699" w:rsidRPr="00677643" w:rsidRDefault="00BE5699" w:rsidP="000853C5">
      <w:pPr>
        <w:jc w:val="left"/>
        <w:rPr>
          <w:ins w:id="13" w:author="Alejandra Culebro" w:date="2016-12-11T06:32:00Z"/>
          <w:rFonts w:ascii="Times New Roman" w:hAnsi="Times New Roman" w:cs="Times New Roman"/>
        </w:rPr>
      </w:pPr>
    </w:p>
    <w:p w14:paraId="161D2198" w14:textId="7B7F6C57" w:rsidR="002668F8" w:rsidRPr="00677643" w:rsidRDefault="002668F8" w:rsidP="002668F8">
      <w:pPr>
        <w:jc w:val="left"/>
        <w:rPr>
          <w:rFonts w:ascii="Times New Roman" w:hAnsi="Times New Roman" w:cs="Times New Roman"/>
          <w:b/>
        </w:rPr>
      </w:pPr>
      <w:r w:rsidRPr="00677643">
        <w:rPr>
          <w:rFonts w:ascii="Times New Roman" w:hAnsi="Times New Roman" w:cs="Times New Roman"/>
          <w:b/>
        </w:rPr>
        <w:t>Protein overexpression</w:t>
      </w:r>
    </w:p>
    <w:p w14:paraId="654A72B5" w14:textId="6C145C5B" w:rsidR="00BA43C6" w:rsidRPr="00677643" w:rsidRDefault="00BE5699" w:rsidP="00677643">
      <w:pPr>
        <w:rPr>
          <w:rFonts w:ascii="Times New Roman" w:hAnsi="Times New Roman" w:cs="Times New Roman"/>
        </w:rPr>
      </w:pPr>
      <w:r w:rsidRPr="00677643">
        <w:rPr>
          <w:rFonts w:ascii="Times New Roman" w:hAnsi="Times New Roman" w:cs="Times New Roman"/>
        </w:rPr>
        <w:t xml:space="preserve">To overexpress proteins, </w:t>
      </w:r>
      <w:r w:rsidR="008469F5" w:rsidRPr="00677643">
        <w:rPr>
          <w:rFonts w:ascii="Times New Roman" w:hAnsi="Times New Roman" w:cs="Times New Roman"/>
        </w:rPr>
        <w:t xml:space="preserve">200 ml of 2YT or SOB broth supplemented with 0.2% glucose were inoculated with </w:t>
      </w:r>
      <w:r w:rsidR="003010C5" w:rsidRPr="00677643">
        <w:rPr>
          <w:rFonts w:ascii="Times New Roman" w:hAnsi="Times New Roman" w:cs="Times New Roman"/>
        </w:rPr>
        <w:t xml:space="preserve">2 mL </w:t>
      </w:r>
      <w:r w:rsidR="00C91E4A" w:rsidRPr="00677643">
        <w:rPr>
          <w:rFonts w:ascii="Times New Roman" w:hAnsi="Times New Roman" w:cs="Times New Roman"/>
        </w:rPr>
        <w:t xml:space="preserve">of </w:t>
      </w:r>
      <w:r w:rsidR="003010C5" w:rsidRPr="00677643">
        <w:rPr>
          <w:rFonts w:ascii="Times New Roman" w:hAnsi="Times New Roman" w:cs="Times New Roman"/>
        </w:rPr>
        <w:t>overnight culture</w:t>
      </w:r>
      <w:r w:rsidR="008469F5" w:rsidRPr="00677643">
        <w:rPr>
          <w:rFonts w:ascii="Times New Roman" w:hAnsi="Times New Roman" w:cs="Times New Roman"/>
        </w:rPr>
        <w:t xml:space="preserve">s, and </w:t>
      </w:r>
      <w:r w:rsidR="00CA559C" w:rsidRPr="00677643">
        <w:rPr>
          <w:rFonts w:ascii="Times New Roman" w:hAnsi="Times New Roman" w:cs="Times New Roman"/>
        </w:rPr>
        <w:t>incubated at 37</w:t>
      </w:r>
      <w:r w:rsidR="001F4C4E" w:rsidRPr="00677643">
        <w:rPr>
          <w:rFonts w:ascii="Times New Roman" w:hAnsi="Times New Roman" w:cs="Times New Roman"/>
        </w:rPr>
        <w:t xml:space="preserve"> </w:t>
      </w:r>
      <w:r w:rsidR="00CA559C" w:rsidRPr="00677643">
        <w:rPr>
          <w:rFonts w:ascii="Times New Roman" w:hAnsi="Times New Roman" w:cs="Times New Roman"/>
        </w:rPr>
        <w:t xml:space="preserve">°C until </w:t>
      </w:r>
      <w:r w:rsidR="008469F5" w:rsidRPr="00677643">
        <w:rPr>
          <w:rFonts w:ascii="Times New Roman" w:hAnsi="Times New Roman" w:cs="Times New Roman"/>
        </w:rPr>
        <w:t xml:space="preserve">an </w:t>
      </w:r>
      <w:r w:rsidR="00CA559C" w:rsidRPr="00677643">
        <w:rPr>
          <w:rFonts w:ascii="Times New Roman" w:hAnsi="Times New Roman" w:cs="Times New Roman"/>
        </w:rPr>
        <w:t>OD</w:t>
      </w:r>
      <w:r w:rsidR="00CA559C" w:rsidRPr="00677643">
        <w:rPr>
          <w:rFonts w:ascii="Times New Roman" w:hAnsi="Times New Roman" w:cs="Times New Roman"/>
          <w:vertAlign w:val="subscript"/>
        </w:rPr>
        <w:t>600</w:t>
      </w:r>
      <w:r w:rsidR="00CA559C" w:rsidRPr="00677643">
        <w:rPr>
          <w:rFonts w:ascii="Times New Roman" w:hAnsi="Times New Roman" w:cs="Times New Roman"/>
        </w:rPr>
        <w:t xml:space="preserve"> </w:t>
      </w:r>
      <w:r w:rsidR="008469F5" w:rsidRPr="00677643">
        <w:rPr>
          <w:rFonts w:ascii="Times New Roman" w:hAnsi="Times New Roman" w:cs="Times New Roman"/>
        </w:rPr>
        <w:t xml:space="preserve">of </w:t>
      </w:r>
      <w:r w:rsidR="00CA559C" w:rsidRPr="00677643">
        <w:rPr>
          <w:rFonts w:ascii="Times New Roman" w:hAnsi="Times New Roman" w:cs="Times New Roman"/>
        </w:rPr>
        <w:t>0.4-0.6</w:t>
      </w:r>
      <w:r w:rsidR="008469F5" w:rsidRPr="00677643">
        <w:rPr>
          <w:rFonts w:ascii="Times New Roman" w:hAnsi="Times New Roman" w:cs="Times New Roman"/>
        </w:rPr>
        <w:t xml:space="preserve"> was reached</w:t>
      </w:r>
      <w:r w:rsidR="00CA559C" w:rsidRPr="00677643">
        <w:rPr>
          <w:rFonts w:ascii="Times New Roman" w:hAnsi="Times New Roman" w:cs="Times New Roman"/>
        </w:rPr>
        <w:t>.</w:t>
      </w:r>
      <w:r w:rsidR="009C1946" w:rsidRPr="00677643">
        <w:rPr>
          <w:rFonts w:ascii="Times New Roman" w:hAnsi="Times New Roman" w:cs="Times New Roman"/>
        </w:rPr>
        <w:t xml:space="preserve"> </w:t>
      </w:r>
      <w:r w:rsidR="008469F5" w:rsidRPr="00677643">
        <w:rPr>
          <w:rFonts w:ascii="Times New Roman" w:hAnsi="Times New Roman" w:cs="Times New Roman"/>
        </w:rPr>
        <w:t xml:space="preserve">Protein expression was induced with 0.5 </w:t>
      </w:r>
      <w:proofErr w:type="spellStart"/>
      <w:r w:rsidR="008469F5" w:rsidRPr="00677643">
        <w:rPr>
          <w:rFonts w:ascii="Times New Roman" w:hAnsi="Times New Roman" w:cs="Times New Roman"/>
        </w:rPr>
        <w:t>mM</w:t>
      </w:r>
      <w:proofErr w:type="spellEnd"/>
      <w:r w:rsidR="008469F5" w:rsidRPr="00677643">
        <w:rPr>
          <w:rFonts w:ascii="Times New Roman" w:hAnsi="Times New Roman" w:cs="Times New Roman"/>
        </w:rPr>
        <w:t xml:space="preserve"> IPTG </w:t>
      </w:r>
      <w:r w:rsidR="00B77F77" w:rsidRPr="00677643">
        <w:rPr>
          <w:rFonts w:ascii="Times New Roman" w:hAnsi="Times New Roman" w:cs="Times New Roman"/>
        </w:rPr>
        <w:t xml:space="preserve">at </w:t>
      </w:r>
      <w:r w:rsidR="001F4C4E" w:rsidRPr="00677643">
        <w:rPr>
          <w:rFonts w:ascii="Times New Roman" w:hAnsi="Times New Roman" w:cs="Times New Roman"/>
        </w:rPr>
        <w:t xml:space="preserve">25 </w:t>
      </w:r>
      <w:r w:rsidR="00B77F77" w:rsidRPr="00677643">
        <w:rPr>
          <w:rFonts w:ascii="Times New Roman" w:hAnsi="Times New Roman" w:cs="Times New Roman"/>
        </w:rPr>
        <w:t>°C for 4</w:t>
      </w:r>
      <w:r w:rsidR="001F4C4E" w:rsidRPr="00677643">
        <w:rPr>
          <w:rFonts w:ascii="Times New Roman" w:hAnsi="Times New Roman" w:cs="Times New Roman"/>
        </w:rPr>
        <w:t xml:space="preserve"> </w:t>
      </w:r>
      <w:r w:rsidR="00B77F77" w:rsidRPr="00677643">
        <w:rPr>
          <w:rFonts w:ascii="Times New Roman" w:hAnsi="Times New Roman" w:cs="Times New Roman"/>
        </w:rPr>
        <w:t xml:space="preserve">h or overnight. </w:t>
      </w:r>
      <w:r w:rsidR="008469F5" w:rsidRPr="00677643">
        <w:rPr>
          <w:rFonts w:ascii="Times New Roman" w:hAnsi="Times New Roman" w:cs="Times New Roman"/>
        </w:rPr>
        <w:t>Cells were harvested (6000 g, 4 °C for 5 min) and stored at -70 °C until further use. Cells were lysed by either sonication or grinding</w:t>
      </w:r>
      <w:r w:rsidR="00885AC9" w:rsidRPr="00677643">
        <w:rPr>
          <w:rFonts w:ascii="Times New Roman" w:hAnsi="Times New Roman" w:cs="Times New Roman"/>
        </w:rPr>
        <w:t xml:space="preserve">. </w:t>
      </w:r>
      <w:r w:rsidR="00C6507C" w:rsidRPr="00677643">
        <w:rPr>
          <w:rFonts w:ascii="Times New Roman" w:hAnsi="Times New Roman" w:cs="Times New Roman"/>
        </w:rPr>
        <w:t>For sonication</w:t>
      </w:r>
      <w:r w:rsidR="00885AC9" w:rsidRPr="00677643">
        <w:rPr>
          <w:rFonts w:ascii="Times New Roman" w:hAnsi="Times New Roman" w:cs="Times New Roman"/>
        </w:rPr>
        <w:t xml:space="preserve">, </w:t>
      </w:r>
      <w:r w:rsidR="001925D5" w:rsidRPr="00677643">
        <w:rPr>
          <w:rFonts w:ascii="Times New Roman" w:hAnsi="Times New Roman" w:cs="Times New Roman" w:hint="eastAsia"/>
        </w:rPr>
        <w:t xml:space="preserve">5 </w:t>
      </w:r>
      <w:r w:rsidR="001A02D0" w:rsidRPr="00677643">
        <w:rPr>
          <w:rFonts w:ascii="Times New Roman" w:hAnsi="Times New Roman" w:cs="Times New Roman"/>
        </w:rPr>
        <w:t>mL 1</w:t>
      </w:r>
      <w:r w:rsidR="00400A97" w:rsidRPr="00677643">
        <w:rPr>
          <w:rFonts w:ascii="Times New Roman" w:hAnsi="Times New Roman" w:cs="Times New Roman"/>
        </w:rPr>
        <w:t xml:space="preserve">× PBS (pH 7.3) buffer and 500 </w:t>
      </w:r>
      <w:proofErr w:type="spellStart"/>
      <w:r w:rsidR="00400A97" w:rsidRPr="00677643">
        <w:rPr>
          <w:rFonts w:ascii="Times New Roman" w:hAnsi="Times New Roman" w:cs="Times New Roman"/>
        </w:rPr>
        <w:t>μL</w:t>
      </w:r>
      <w:proofErr w:type="spellEnd"/>
      <w:r w:rsidR="00400A97" w:rsidRPr="00677643">
        <w:rPr>
          <w:rFonts w:ascii="Times New Roman" w:hAnsi="Times New Roman" w:cs="Times New Roman"/>
        </w:rPr>
        <w:t xml:space="preserve"> </w:t>
      </w:r>
      <w:proofErr w:type="gramStart"/>
      <w:r w:rsidR="00D803C0" w:rsidRPr="00677643">
        <w:rPr>
          <w:rFonts w:ascii="Times New Roman" w:hAnsi="Times New Roman" w:cs="Times New Roman" w:hint="eastAsia"/>
        </w:rPr>
        <w:t>10</w:t>
      </w:r>
      <w:r w:rsidR="00D803C0" w:rsidRPr="00677643">
        <w:rPr>
          <w:rFonts w:ascii="Times New Roman" w:hAnsi="Times New Roman" w:cs="Times New Roman"/>
        </w:rPr>
        <w:t>×</w:t>
      </w:r>
      <w:r w:rsidR="00D803C0" w:rsidRPr="00677643">
        <w:rPr>
          <w:rFonts w:ascii="Times New Roman" w:hAnsi="Times New Roman" w:cs="Times New Roman" w:hint="eastAsia"/>
        </w:rPr>
        <w:t xml:space="preserve"> </w:t>
      </w:r>
      <w:r w:rsidR="00400A97" w:rsidRPr="00677643">
        <w:rPr>
          <w:rFonts w:ascii="Times New Roman" w:hAnsi="Times New Roman" w:cs="Times New Roman"/>
        </w:rPr>
        <w:t>Protease inhibitor</w:t>
      </w:r>
      <w:proofErr w:type="gramEnd"/>
      <w:r w:rsidR="00D803C0" w:rsidRPr="00677643">
        <w:rPr>
          <w:rFonts w:ascii="Times New Roman" w:hAnsi="Times New Roman" w:cs="Times New Roman" w:hint="eastAsia"/>
        </w:rPr>
        <w:t xml:space="preserve"> </w:t>
      </w:r>
      <w:r w:rsidR="00D803C0" w:rsidRPr="00677643">
        <w:rPr>
          <w:rFonts w:ascii="Times New Roman" w:hAnsi="Times New Roman" w:cs="Times New Roman"/>
        </w:rPr>
        <w:t>(diluted by ddH</w:t>
      </w:r>
      <w:r w:rsidR="00D803C0" w:rsidRPr="00677643">
        <w:rPr>
          <w:rFonts w:ascii="Times New Roman" w:hAnsi="Times New Roman" w:cs="Times New Roman"/>
          <w:vertAlign w:val="subscript"/>
        </w:rPr>
        <w:t>2</w:t>
      </w:r>
      <w:r w:rsidR="00D803C0" w:rsidRPr="00677643">
        <w:rPr>
          <w:rFonts w:ascii="Times New Roman" w:hAnsi="Times New Roman" w:cs="Times New Roman"/>
        </w:rPr>
        <w:t>O)</w:t>
      </w:r>
      <w:r w:rsidR="00400A97" w:rsidRPr="00677643">
        <w:rPr>
          <w:rFonts w:ascii="Times New Roman" w:hAnsi="Times New Roman" w:cs="Times New Roman"/>
        </w:rPr>
        <w:t xml:space="preserve"> were added to </w:t>
      </w:r>
      <w:proofErr w:type="spellStart"/>
      <w:r w:rsidR="00400A97" w:rsidRPr="00677643">
        <w:rPr>
          <w:rFonts w:ascii="Times New Roman" w:hAnsi="Times New Roman" w:cs="Times New Roman"/>
        </w:rPr>
        <w:t>resuspend</w:t>
      </w:r>
      <w:proofErr w:type="spellEnd"/>
      <w:r w:rsidR="00400A97" w:rsidRPr="00677643">
        <w:rPr>
          <w:rFonts w:ascii="Times New Roman" w:hAnsi="Times New Roman" w:cs="Times New Roman"/>
        </w:rPr>
        <w:t xml:space="preserve"> cells and inhibit protease respectively. </w:t>
      </w:r>
      <w:r w:rsidR="00303F57" w:rsidRPr="00677643">
        <w:rPr>
          <w:rFonts w:ascii="Times New Roman" w:hAnsi="Times New Roman" w:cs="Times New Roman"/>
        </w:rPr>
        <w:t xml:space="preserve">Cell suspension was kept in </w:t>
      </w:r>
      <w:r w:rsidR="005E6F3D" w:rsidRPr="00677643">
        <w:rPr>
          <w:rFonts w:ascii="Times New Roman" w:hAnsi="Times New Roman" w:cs="Times New Roman"/>
        </w:rPr>
        <w:t>icebox</w:t>
      </w:r>
      <w:r w:rsidR="00303F57" w:rsidRPr="00677643">
        <w:rPr>
          <w:rFonts w:ascii="Times New Roman" w:hAnsi="Times New Roman" w:cs="Times New Roman"/>
        </w:rPr>
        <w:t xml:space="preserve"> for sonication. </w:t>
      </w:r>
      <w:r w:rsidR="005E6F3D" w:rsidRPr="00677643">
        <w:rPr>
          <w:rFonts w:ascii="Times New Roman" w:hAnsi="Times New Roman" w:cs="Times New Roman"/>
        </w:rPr>
        <w:t xml:space="preserve">The sonication cycle was 10 second ON/ </w:t>
      </w:r>
      <w:r w:rsidR="000853C5" w:rsidRPr="00677643">
        <w:rPr>
          <w:rFonts w:ascii="Times New Roman" w:hAnsi="Times New Roman" w:cs="Times New Roman" w:hint="eastAsia"/>
        </w:rPr>
        <w:t>30</w:t>
      </w:r>
      <w:r w:rsidR="000853C5" w:rsidRPr="00677643">
        <w:rPr>
          <w:rFonts w:ascii="Times New Roman" w:hAnsi="Times New Roman" w:cs="Times New Roman"/>
        </w:rPr>
        <w:t xml:space="preserve"> </w:t>
      </w:r>
      <w:r w:rsidR="005E6F3D" w:rsidRPr="00677643">
        <w:rPr>
          <w:rFonts w:ascii="Times New Roman" w:hAnsi="Times New Roman" w:cs="Times New Roman"/>
        </w:rPr>
        <w:t xml:space="preserve">second </w:t>
      </w:r>
      <w:proofErr w:type="gramStart"/>
      <w:r w:rsidR="005E6F3D" w:rsidRPr="00677643">
        <w:rPr>
          <w:rFonts w:ascii="Times New Roman" w:hAnsi="Times New Roman" w:cs="Times New Roman"/>
        </w:rPr>
        <w:t>Off</w:t>
      </w:r>
      <w:proofErr w:type="gramEnd"/>
      <w:r w:rsidR="005E6F3D" w:rsidRPr="00677643">
        <w:rPr>
          <w:rFonts w:ascii="Times New Roman" w:hAnsi="Times New Roman" w:cs="Times New Roman"/>
        </w:rPr>
        <w:t xml:space="preserve"> for 4 times. Following this step, sonication-lysed cells were </w:t>
      </w:r>
      <w:r w:rsidR="002D540B" w:rsidRPr="00677643">
        <w:rPr>
          <w:rFonts w:ascii="Times New Roman" w:hAnsi="Times New Roman" w:cs="Times New Roman"/>
        </w:rPr>
        <w:t xml:space="preserve">first </w:t>
      </w:r>
      <w:r w:rsidR="005E6F3D" w:rsidRPr="00677643">
        <w:rPr>
          <w:rFonts w:ascii="Times New Roman" w:hAnsi="Times New Roman" w:cs="Times New Roman"/>
        </w:rPr>
        <w:t>cent</w:t>
      </w:r>
      <w:r w:rsidR="002D540B" w:rsidRPr="00677643">
        <w:rPr>
          <w:rFonts w:ascii="Times New Roman" w:hAnsi="Times New Roman" w:cs="Times New Roman"/>
        </w:rPr>
        <w:t>rifuged at 6000</w:t>
      </w:r>
      <w:r w:rsidR="00BA43C6" w:rsidRPr="00677643">
        <w:rPr>
          <w:rFonts w:ascii="Times New Roman" w:hAnsi="Times New Roman" w:cs="Times New Roman"/>
        </w:rPr>
        <w:t xml:space="preserve"> </w:t>
      </w:r>
      <w:r w:rsidR="002D540B" w:rsidRPr="00677643">
        <w:rPr>
          <w:rFonts w:ascii="Times New Roman" w:hAnsi="Times New Roman" w:cs="Times New Roman"/>
        </w:rPr>
        <w:t xml:space="preserve">g to </w:t>
      </w:r>
      <w:r w:rsidR="0026500B" w:rsidRPr="00677643">
        <w:rPr>
          <w:rFonts w:ascii="Times New Roman" w:hAnsi="Times New Roman" w:cs="Times New Roman"/>
        </w:rPr>
        <w:t>remove cell debris</w:t>
      </w:r>
      <w:r w:rsidR="002D540B" w:rsidRPr="00677643">
        <w:rPr>
          <w:rFonts w:ascii="Times New Roman" w:hAnsi="Times New Roman" w:cs="Times New Roman"/>
        </w:rPr>
        <w:t xml:space="preserve">, </w:t>
      </w:r>
      <w:r w:rsidR="00BA43C6" w:rsidRPr="00677643">
        <w:rPr>
          <w:rFonts w:ascii="Times New Roman" w:hAnsi="Times New Roman" w:cs="Times New Roman"/>
        </w:rPr>
        <w:t>and then</w:t>
      </w:r>
      <w:r w:rsidR="002D540B" w:rsidRPr="00677643">
        <w:rPr>
          <w:rFonts w:ascii="Times New Roman" w:hAnsi="Times New Roman" w:cs="Times New Roman"/>
        </w:rPr>
        <w:t xml:space="preserve"> at 14000</w:t>
      </w:r>
      <w:r w:rsidR="00BA43C6" w:rsidRPr="00677643">
        <w:rPr>
          <w:rFonts w:ascii="Times New Roman" w:hAnsi="Times New Roman" w:cs="Times New Roman"/>
        </w:rPr>
        <w:t xml:space="preserve"> </w:t>
      </w:r>
      <w:r w:rsidR="002D540B" w:rsidRPr="00677643">
        <w:rPr>
          <w:rFonts w:ascii="Times New Roman" w:hAnsi="Times New Roman" w:cs="Times New Roman"/>
        </w:rPr>
        <w:t>g to separate soluble (supernatant) and insoluble (sediment) proteins. For grinding method,</w:t>
      </w:r>
      <w:r w:rsidR="00022F42" w:rsidRPr="00677643">
        <w:rPr>
          <w:rFonts w:ascii="Times New Roman" w:hAnsi="Times New Roman" w:cs="Times New Roman" w:hint="eastAsia"/>
        </w:rPr>
        <w:t xml:space="preserve"> </w:t>
      </w:r>
      <w:r w:rsidR="00022F42" w:rsidRPr="00677643">
        <w:rPr>
          <w:rFonts w:ascii="Times New Roman" w:hAnsi="Times New Roman" w:cs="Times New Roman"/>
        </w:rPr>
        <w:t xml:space="preserve">pestle, mortar and </w:t>
      </w:r>
      <w:r w:rsidR="00D03508" w:rsidRPr="00677643">
        <w:rPr>
          <w:rFonts w:ascii="Times New Roman" w:hAnsi="Times New Roman" w:cs="Times New Roman"/>
        </w:rPr>
        <w:t xml:space="preserve">diatomaceous </w:t>
      </w:r>
      <w:r w:rsidR="00022F42" w:rsidRPr="00677643">
        <w:rPr>
          <w:rFonts w:ascii="Times New Roman" w:hAnsi="Times New Roman" w:cs="Times New Roman"/>
        </w:rPr>
        <w:t>silica</w:t>
      </w:r>
      <w:r w:rsidR="00D03508" w:rsidRPr="00677643">
        <w:rPr>
          <w:rFonts w:ascii="Times New Roman" w:hAnsi="Times New Roman" w:cs="Times New Roman"/>
        </w:rPr>
        <w:t xml:space="preserve"> (Sigma- Aldrich)</w:t>
      </w:r>
      <w:r w:rsidR="00022F42" w:rsidRPr="00677643">
        <w:rPr>
          <w:rFonts w:ascii="Times New Roman" w:hAnsi="Times New Roman" w:cs="Times New Roman"/>
        </w:rPr>
        <w:t xml:space="preserve"> were used to crush the cells. The following reagents were added: 10</w:t>
      </w:r>
      <w:r w:rsidR="001F4C4E" w:rsidRPr="00677643">
        <w:rPr>
          <w:rFonts w:ascii="Times New Roman" w:hAnsi="Times New Roman" w:cs="Times New Roman"/>
        </w:rPr>
        <w:t xml:space="preserve"> </w:t>
      </w:r>
      <w:proofErr w:type="spellStart"/>
      <w:r w:rsidR="00022F42" w:rsidRPr="00677643">
        <w:rPr>
          <w:rFonts w:ascii="Times New Roman" w:hAnsi="Times New Roman" w:cs="Times New Roman"/>
        </w:rPr>
        <w:t>μL</w:t>
      </w:r>
      <w:proofErr w:type="spellEnd"/>
      <w:r w:rsidR="00022F42" w:rsidRPr="00677643">
        <w:rPr>
          <w:rFonts w:ascii="Times New Roman" w:hAnsi="Times New Roman" w:cs="Times New Roman"/>
        </w:rPr>
        <w:t xml:space="preserve"> </w:t>
      </w:r>
      <w:proofErr w:type="spellStart"/>
      <w:r w:rsidR="00022F42" w:rsidRPr="00677643">
        <w:rPr>
          <w:rFonts w:ascii="Times New Roman" w:hAnsi="Times New Roman" w:cs="Times New Roman"/>
        </w:rPr>
        <w:t>DNase</w:t>
      </w:r>
      <w:proofErr w:type="spellEnd"/>
      <w:r w:rsidR="00D03508" w:rsidRPr="00677643">
        <w:rPr>
          <w:rFonts w:ascii="Times New Roman" w:hAnsi="Times New Roman" w:cs="Times New Roman"/>
        </w:rPr>
        <w:t xml:space="preserve"> (</w:t>
      </w:r>
      <w:r w:rsidR="00F9083E">
        <w:rPr>
          <w:rFonts w:ascii="Times New Roman" w:hAnsi="Times New Roman" w:cs="Times New Roman"/>
        </w:rPr>
        <w:t>1mg/ml</w:t>
      </w:r>
      <w:r w:rsidR="00D03508" w:rsidRPr="00677643">
        <w:rPr>
          <w:rFonts w:ascii="Times New Roman" w:hAnsi="Times New Roman" w:cs="Times New Roman"/>
        </w:rPr>
        <w:t>)</w:t>
      </w:r>
      <w:r w:rsidR="00022F42" w:rsidRPr="00677643">
        <w:rPr>
          <w:rFonts w:ascii="Times New Roman" w:hAnsi="Times New Roman" w:cs="Times New Roman"/>
        </w:rPr>
        <w:t xml:space="preserve">, 10 </w:t>
      </w:r>
      <w:proofErr w:type="spellStart"/>
      <w:r w:rsidR="00022F42" w:rsidRPr="00677643">
        <w:rPr>
          <w:rFonts w:ascii="Times New Roman" w:hAnsi="Times New Roman" w:cs="Times New Roman"/>
        </w:rPr>
        <w:t>μL</w:t>
      </w:r>
      <w:proofErr w:type="spellEnd"/>
      <w:r w:rsidR="00022F42" w:rsidRPr="00677643">
        <w:rPr>
          <w:rFonts w:ascii="Times New Roman" w:hAnsi="Times New Roman" w:cs="Times New Roman"/>
        </w:rPr>
        <w:t xml:space="preserve"> </w:t>
      </w:r>
      <w:proofErr w:type="spellStart"/>
      <w:r w:rsidR="00022F42" w:rsidRPr="00677643">
        <w:rPr>
          <w:rFonts w:ascii="Times New Roman" w:hAnsi="Times New Roman" w:cs="Times New Roman"/>
        </w:rPr>
        <w:t>RNase</w:t>
      </w:r>
      <w:proofErr w:type="spellEnd"/>
      <w:r w:rsidR="007F5FF6" w:rsidRPr="00677643">
        <w:rPr>
          <w:rFonts w:ascii="Times New Roman" w:hAnsi="Times New Roman" w:cs="Times New Roman"/>
        </w:rPr>
        <w:t xml:space="preserve"> (10 mg/ml)</w:t>
      </w:r>
      <w:r w:rsidR="00022F42" w:rsidRPr="00677643">
        <w:rPr>
          <w:rFonts w:ascii="Times New Roman" w:hAnsi="Times New Roman" w:cs="Times New Roman"/>
        </w:rPr>
        <w:t xml:space="preserve">, 20 </w:t>
      </w:r>
      <w:proofErr w:type="spellStart"/>
      <w:r w:rsidR="00022F42" w:rsidRPr="00677643">
        <w:rPr>
          <w:rFonts w:ascii="Times New Roman" w:hAnsi="Times New Roman" w:cs="Times New Roman"/>
        </w:rPr>
        <w:t>μL</w:t>
      </w:r>
      <w:proofErr w:type="spellEnd"/>
      <w:r w:rsidR="00022F42" w:rsidRPr="00677643">
        <w:rPr>
          <w:rFonts w:ascii="Times New Roman" w:hAnsi="Times New Roman" w:cs="Times New Roman"/>
        </w:rPr>
        <w:t xml:space="preserve"> lysosome</w:t>
      </w:r>
      <w:r w:rsidR="007F5FF6" w:rsidRPr="00677643">
        <w:rPr>
          <w:rFonts w:ascii="Times New Roman" w:hAnsi="Times New Roman" w:cs="Times New Roman"/>
        </w:rPr>
        <w:t xml:space="preserve"> (50mg/ml)</w:t>
      </w:r>
      <w:r w:rsidR="00022F42" w:rsidRPr="00677643">
        <w:rPr>
          <w:rFonts w:ascii="Times New Roman" w:hAnsi="Times New Roman" w:cs="Times New Roman"/>
        </w:rPr>
        <w:t xml:space="preserve">, 400 </w:t>
      </w:r>
      <w:proofErr w:type="spellStart"/>
      <w:r w:rsidR="00022F42" w:rsidRPr="00677643">
        <w:rPr>
          <w:rFonts w:ascii="Times New Roman" w:hAnsi="Times New Roman" w:cs="Times New Roman"/>
        </w:rPr>
        <w:t>μL</w:t>
      </w:r>
      <w:proofErr w:type="spellEnd"/>
      <w:r w:rsidR="007F5FF6" w:rsidRPr="00677643">
        <w:rPr>
          <w:rFonts w:ascii="Times New Roman" w:hAnsi="Times New Roman" w:cs="Times New Roman"/>
        </w:rPr>
        <w:t xml:space="preserve"> 10× </w:t>
      </w:r>
      <w:r w:rsidR="00022F42" w:rsidRPr="00677643">
        <w:rPr>
          <w:rFonts w:ascii="Times New Roman" w:hAnsi="Times New Roman" w:cs="Times New Roman"/>
        </w:rPr>
        <w:t>protease inhibitor and 1 mL 100</w:t>
      </w:r>
      <w:r w:rsidR="001F4C4E" w:rsidRPr="00677643">
        <w:rPr>
          <w:rFonts w:ascii="Times New Roman" w:hAnsi="Times New Roman" w:cs="Times New Roman"/>
        </w:rPr>
        <w:t xml:space="preserve"> </w:t>
      </w:r>
      <w:proofErr w:type="spellStart"/>
      <w:r w:rsidR="00022F42" w:rsidRPr="00677643">
        <w:rPr>
          <w:rFonts w:ascii="Times New Roman" w:hAnsi="Times New Roman" w:cs="Times New Roman"/>
        </w:rPr>
        <w:t>mM</w:t>
      </w:r>
      <w:proofErr w:type="spellEnd"/>
      <w:r w:rsidR="00022F42" w:rsidRPr="00677643">
        <w:rPr>
          <w:rFonts w:ascii="Times New Roman" w:hAnsi="Times New Roman" w:cs="Times New Roman"/>
        </w:rPr>
        <w:t xml:space="preserve"> </w:t>
      </w:r>
      <w:proofErr w:type="spellStart"/>
      <w:r w:rsidR="00022F42" w:rsidRPr="00677643">
        <w:rPr>
          <w:rFonts w:ascii="Times New Roman" w:hAnsi="Times New Roman" w:cs="Times New Roman"/>
        </w:rPr>
        <w:t>Tris</w:t>
      </w:r>
      <w:proofErr w:type="spellEnd"/>
      <w:r w:rsidR="00022F42" w:rsidRPr="00677643">
        <w:rPr>
          <w:rFonts w:ascii="Times New Roman" w:hAnsi="Times New Roman" w:cs="Times New Roman"/>
        </w:rPr>
        <w:t xml:space="preserve"> buffer.</w:t>
      </w:r>
      <w:r w:rsidR="00BA43C6" w:rsidRPr="00677643">
        <w:rPr>
          <w:rFonts w:ascii="Times New Roman" w:hAnsi="Times New Roman" w:cs="Times New Roman"/>
        </w:rPr>
        <w:t xml:space="preserve"> Protein expression and solubility was assessed by comparing proteins profile on 12% SDS-PAGE gels. Gels were stained with</w:t>
      </w:r>
      <w:r w:rsidR="00D803C0" w:rsidRPr="00677643">
        <w:rPr>
          <w:rFonts w:ascii="Times New Roman" w:hAnsi="Times New Roman" w:cs="Times New Roman"/>
        </w:rPr>
        <w:t xml:space="preserve"> 0.5 % </w:t>
      </w:r>
      <w:proofErr w:type="spellStart"/>
      <w:r w:rsidR="00D803C0" w:rsidRPr="00677643">
        <w:rPr>
          <w:rFonts w:ascii="Times New Roman" w:hAnsi="Times New Roman" w:cs="Times New Roman"/>
        </w:rPr>
        <w:t>Commassie</w:t>
      </w:r>
      <w:proofErr w:type="spellEnd"/>
      <w:r w:rsidR="00D803C0" w:rsidRPr="00677643">
        <w:rPr>
          <w:rFonts w:ascii="Times New Roman" w:hAnsi="Times New Roman" w:cs="Times New Roman"/>
        </w:rPr>
        <w:t xml:space="preserve"> G250 </w:t>
      </w:r>
      <w:r w:rsidR="00D803C0" w:rsidRPr="00677643">
        <w:rPr>
          <w:rFonts w:ascii="Times New Roman" w:hAnsi="Times New Roman" w:cs="Times New Roman"/>
        </w:rPr>
        <w:lastRenderedPageBreak/>
        <w:t xml:space="preserve">(supplemented with 50 % </w:t>
      </w:r>
      <w:proofErr w:type="spellStart"/>
      <w:r w:rsidR="00D803C0" w:rsidRPr="00677643">
        <w:rPr>
          <w:rFonts w:ascii="Times New Roman" w:hAnsi="Times New Roman" w:cs="Times New Roman"/>
        </w:rPr>
        <w:t>methonal</w:t>
      </w:r>
      <w:proofErr w:type="spellEnd"/>
      <w:r w:rsidR="00D803C0" w:rsidRPr="00677643">
        <w:rPr>
          <w:rFonts w:ascii="Times New Roman" w:hAnsi="Times New Roman" w:cs="Times New Roman"/>
        </w:rPr>
        <w:t xml:space="preserve"> and 10% acetic acid). </w:t>
      </w:r>
      <w:r w:rsidR="00BA43C6" w:rsidRPr="00677643">
        <w:rPr>
          <w:rFonts w:ascii="Times New Roman" w:hAnsi="Times New Roman" w:cs="Times New Roman"/>
        </w:rPr>
        <w:t>To estimate proteins size</w:t>
      </w:r>
      <w:r w:rsidR="00D803C0" w:rsidRPr="00677643">
        <w:rPr>
          <w:rFonts w:ascii="Times New Roman" w:hAnsi="Times New Roman" w:cs="Times New Roman"/>
        </w:rPr>
        <w:t xml:space="preserve">, the Prestained Protein molecular Weight Markers </w:t>
      </w:r>
      <w:r w:rsidR="00D03508" w:rsidRPr="00677643">
        <w:rPr>
          <w:rFonts w:ascii="Times New Roman" w:hAnsi="Times New Roman" w:cs="Times New Roman"/>
        </w:rPr>
        <w:t xml:space="preserve">(20 </w:t>
      </w:r>
      <w:proofErr w:type="spellStart"/>
      <w:r w:rsidR="00D03508" w:rsidRPr="00677643">
        <w:rPr>
          <w:rFonts w:ascii="Times New Roman" w:hAnsi="Times New Roman" w:cs="Times New Roman"/>
        </w:rPr>
        <w:t>kDa</w:t>
      </w:r>
      <w:proofErr w:type="spellEnd"/>
      <w:r w:rsidR="00D03508" w:rsidRPr="00677643">
        <w:rPr>
          <w:rFonts w:ascii="Times New Roman" w:hAnsi="Times New Roman" w:cs="Times New Roman"/>
        </w:rPr>
        <w:t xml:space="preserve"> to 120 </w:t>
      </w:r>
      <w:proofErr w:type="spellStart"/>
      <w:r w:rsidR="00D03508" w:rsidRPr="00677643">
        <w:rPr>
          <w:rFonts w:ascii="Times New Roman" w:hAnsi="Times New Roman" w:cs="Times New Roman"/>
        </w:rPr>
        <w:t>kDa</w:t>
      </w:r>
      <w:proofErr w:type="spellEnd"/>
      <w:r w:rsidR="00D03508" w:rsidRPr="00677643">
        <w:rPr>
          <w:rFonts w:ascii="Times New Roman" w:hAnsi="Times New Roman" w:cs="Times New Roman"/>
        </w:rPr>
        <w:t xml:space="preserve">) </w:t>
      </w:r>
      <w:r w:rsidR="00BA43C6" w:rsidRPr="00677643">
        <w:rPr>
          <w:rFonts w:ascii="Times New Roman" w:hAnsi="Times New Roman" w:cs="Times New Roman"/>
        </w:rPr>
        <w:t>was used as a marker.</w:t>
      </w:r>
    </w:p>
    <w:p w14:paraId="68E6D961" w14:textId="54805FE6" w:rsidR="000A151E" w:rsidRPr="00677643" w:rsidRDefault="00CC373D" w:rsidP="00B77F77">
      <w:pPr>
        <w:jc w:val="left"/>
        <w:rPr>
          <w:rFonts w:ascii="Times New Roman" w:hAnsi="Times New Roman" w:cs="Times New Roman"/>
        </w:rPr>
      </w:pPr>
      <w:r w:rsidRPr="00677643">
        <w:rPr>
          <w:rFonts w:ascii="Times New Roman" w:hAnsi="Times New Roman" w:cs="Times New Roman"/>
        </w:rPr>
        <w:t xml:space="preserve">Table </w:t>
      </w:r>
      <w:r w:rsidR="00677185" w:rsidRPr="00677643">
        <w:rPr>
          <w:rFonts w:ascii="Times New Roman" w:hAnsi="Times New Roman" w:cs="Times New Roman"/>
        </w:rPr>
        <w:t xml:space="preserve">2. Methods of cell </w:t>
      </w:r>
      <w:proofErr w:type="spellStart"/>
      <w:r w:rsidR="00677185" w:rsidRPr="00677643">
        <w:rPr>
          <w:rFonts w:ascii="Times New Roman" w:hAnsi="Times New Roman" w:cs="Times New Roman"/>
        </w:rPr>
        <w:t>lysis</w:t>
      </w:r>
      <w:proofErr w:type="spellEnd"/>
    </w:p>
    <w:tbl>
      <w:tblPr>
        <w:tblStyle w:val="a4"/>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
        <w:gridCol w:w="830"/>
        <w:gridCol w:w="990"/>
        <w:gridCol w:w="870"/>
      </w:tblGrid>
      <w:tr w:rsidR="00CD59D4" w:rsidRPr="00677643" w14:paraId="09A36F38" w14:textId="77777777" w:rsidTr="00CD59D4">
        <w:trPr>
          <w:trHeight w:val="255"/>
        </w:trPr>
        <w:tc>
          <w:tcPr>
            <w:tcW w:w="1590" w:type="dxa"/>
            <w:gridSpan w:val="2"/>
          </w:tcPr>
          <w:p w14:paraId="25A98F7B"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Sonication</w:t>
            </w:r>
          </w:p>
        </w:tc>
        <w:tc>
          <w:tcPr>
            <w:tcW w:w="1701" w:type="dxa"/>
            <w:gridSpan w:val="2"/>
          </w:tcPr>
          <w:p w14:paraId="74F22C89"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Grinding</w:t>
            </w:r>
          </w:p>
        </w:tc>
      </w:tr>
      <w:tr w:rsidR="00CD59D4" w:rsidRPr="00677643" w14:paraId="0181482F" w14:textId="77777777" w:rsidTr="00CD59D4">
        <w:trPr>
          <w:trHeight w:val="266"/>
        </w:trPr>
        <w:tc>
          <w:tcPr>
            <w:tcW w:w="795" w:type="dxa"/>
            <w:tcBorders>
              <w:bottom w:val="single" w:sz="4" w:space="0" w:color="auto"/>
            </w:tcBorders>
          </w:tcPr>
          <w:p w14:paraId="5DEE7D1A"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SOB</w:t>
            </w:r>
          </w:p>
        </w:tc>
        <w:tc>
          <w:tcPr>
            <w:tcW w:w="795" w:type="dxa"/>
            <w:tcBorders>
              <w:bottom w:val="single" w:sz="4" w:space="0" w:color="auto"/>
            </w:tcBorders>
          </w:tcPr>
          <w:p w14:paraId="21422C68"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2YT</w:t>
            </w:r>
          </w:p>
        </w:tc>
        <w:tc>
          <w:tcPr>
            <w:tcW w:w="906" w:type="dxa"/>
            <w:tcBorders>
              <w:bottom w:val="single" w:sz="4" w:space="0" w:color="auto"/>
            </w:tcBorders>
          </w:tcPr>
          <w:p w14:paraId="02AE6315"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SOB</w:t>
            </w:r>
          </w:p>
        </w:tc>
        <w:tc>
          <w:tcPr>
            <w:tcW w:w="795" w:type="dxa"/>
            <w:tcBorders>
              <w:bottom w:val="single" w:sz="4" w:space="0" w:color="auto"/>
            </w:tcBorders>
          </w:tcPr>
          <w:p w14:paraId="771BD32C"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2YT</w:t>
            </w:r>
          </w:p>
        </w:tc>
      </w:tr>
      <w:tr w:rsidR="00CD59D4" w:rsidRPr="00677643" w14:paraId="19F1A0D9" w14:textId="77777777" w:rsidTr="00CD59D4">
        <w:trPr>
          <w:trHeight w:val="266"/>
        </w:trPr>
        <w:tc>
          <w:tcPr>
            <w:tcW w:w="795" w:type="dxa"/>
            <w:tcBorders>
              <w:top w:val="single" w:sz="4" w:space="0" w:color="auto"/>
            </w:tcBorders>
          </w:tcPr>
          <w:p w14:paraId="57BAED98"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S25_2</w:t>
            </w:r>
          </w:p>
        </w:tc>
        <w:tc>
          <w:tcPr>
            <w:tcW w:w="795" w:type="dxa"/>
            <w:tcBorders>
              <w:top w:val="single" w:sz="4" w:space="0" w:color="auto"/>
            </w:tcBorders>
          </w:tcPr>
          <w:p w14:paraId="3939B4BD"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S25_2</w:t>
            </w:r>
          </w:p>
        </w:tc>
        <w:tc>
          <w:tcPr>
            <w:tcW w:w="906" w:type="dxa"/>
            <w:tcBorders>
              <w:top w:val="single" w:sz="4" w:space="0" w:color="auto"/>
            </w:tcBorders>
          </w:tcPr>
          <w:p w14:paraId="75D797C4"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S25_2</w:t>
            </w:r>
          </w:p>
        </w:tc>
        <w:tc>
          <w:tcPr>
            <w:tcW w:w="795" w:type="dxa"/>
            <w:tcBorders>
              <w:top w:val="single" w:sz="4" w:space="0" w:color="auto"/>
            </w:tcBorders>
          </w:tcPr>
          <w:p w14:paraId="6AE623A0"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S25_2</w:t>
            </w:r>
          </w:p>
        </w:tc>
      </w:tr>
      <w:tr w:rsidR="00CD59D4" w:rsidRPr="00677643" w14:paraId="0A2E27BA" w14:textId="77777777" w:rsidTr="00CD59D4">
        <w:trPr>
          <w:trHeight w:val="255"/>
        </w:trPr>
        <w:tc>
          <w:tcPr>
            <w:tcW w:w="795" w:type="dxa"/>
          </w:tcPr>
          <w:p w14:paraId="65B451B6"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51AFABC0"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906" w:type="dxa"/>
          </w:tcPr>
          <w:p w14:paraId="5B5CCF85"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12921B4E"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S27_2</w:t>
            </w:r>
          </w:p>
        </w:tc>
      </w:tr>
      <w:tr w:rsidR="00CD59D4" w:rsidRPr="00677643" w14:paraId="35B3116A" w14:textId="77777777" w:rsidTr="00CD59D4">
        <w:trPr>
          <w:trHeight w:val="266"/>
        </w:trPr>
        <w:tc>
          <w:tcPr>
            <w:tcW w:w="795" w:type="dxa"/>
          </w:tcPr>
          <w:p w14:paraId="27B6BA60"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2818CA5F"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906" w:type="dxa"/>
          </w:tcPr>
          <w:p w14:paraId="5A185BA7"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7380F7E5"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S28_4</w:t>
            </w:r>
          </w:p>
        </w:tc>
      </w:tr>
      <w:tr w:rsidR="00CD59D4" w:rsidRPr="00677643" w14:paraId="22E3CBFB" w14:textId="77777777" w:rsidTr="00CD59D4">
        <w:trPr>
          <w:trHeight w:val="266"/>
        </w:trPr>
        <w:tc>
          <w:tcPr>
            <w:tcW w:w="795" w:type="dxa"/>
          </w:tcPr>
          <w:p w14:paraId="31AFE7D9"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445E4F97"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906" w:type="dxa"/>
          </w:tcPr>
          <w:p w14:paraId="712032F0"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S36_2</w:t>
            </w:r>
          </w:p>
        </w:tc>
        <w:tc>
          <w:tcPr>
            <w:tcW w:w="795" w:type="dxa"/>
          </w:tcPr>
          <w:p w14:paraId="7B4F0E48"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S36_2</w:t>
            </w:r>
          </w:p>
        </w:tc>
      </w:tr>
      <w:tr w:rsidR="00CD59D4" w:rsidRPr="00677643" w14:paraId="779ADADC" w14:textId="77777777" w:rsidTr="00CD59D4">
        <w:trPr>
          <w:trHeight w:val="255"/>
        </w:trPr>
        <w:tc>
          <w:tcPr>
            <w:tcW w:w="795" w:type="dxa"/>
          </w:tcPr>
          <w:p w14:paraId="18151E59"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7D39FEB7"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906" w:type="dxa"/>
          </w:tcPr>
          <w:p w14:paraId="34EDB023"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1D8AF9B8"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S37_4</w:t>
            </w:r>
          </w:p>
        </w:tc>
      </w:tr>
      <w:tr w:rsidR="00CD59D4" w:rsidRPr="00677643" w14:paraId="705FEFBB" w14:textId="77777777" w:rsidTr="00CD59D4">
        <w:trPr>
          <w:trHeight w:val="266"/>
        </w:trPr>
        <w:tc>
          <w:tcPr>
            <w:tcW w:w="795" w:type="dxa"/>
          </w:tcPr>
          <w:p w14:paraId="0ACB3405"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30974E4D"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906" w:type="dxa"/>
          </w:tcPr>
          <w:p w14:paraId="37A3B970"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A24_16</w:t>
            </w:r>
          </w:p>
        </w:tc>
        <w:tc>
          <w:tcPr>
            <w:tcW w:w="795" w:type="dxa"/>
          </w:tcPr>
          <w:p w14:paraId="1F0DD2E2"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r>
      <w:tr w:rsidR="00CD59D4" w:rsidRPr="00677643" w14:paraId="34B94ACC" w14:textId="77777777" w:rsidTr="00CD59D4">
        <w:trPr>
          <w:trHeight w:val="266"/>
        </w:trPr>
        <w:tc>
          <w:tcPr>
            <w:tcW w:w="795" w:type="dxa"/>
          </w:tcPr>
          <w:p w14:paraId="2B7CCBA7"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6D9D7CBD"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906" w:type="dxa"/>
          </w:tcPr>
          <w:p w14:paraId="4DC74BE8"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A27_2</w:t>
            </w:r>
          </w:p>
        </w:tc>
        <w:tc>
          <w:tcPr>
            <w:tcW w:w="795" w:type="dxa"/>
          </w:tcPr>
          <w:p w14:paraId="71B7D6D3"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A27_2</w:t>
            </w:r>
          </w:p>
        </w:tc>
      </w:tr>
      <w:tr w:rsidR="00CD59D4" w:rsidRPr="00677643" w14:paraId="69FE7209" w14:textId="77777777" w:rsidTr="00CD59D4">
        <w:trPr>
          <w:trHeight w:val="255"/>
        </w:trPr>
        <w:tc>
          <w:tcPr>
            <w:tcW w:w="795" w:type="dxa"/>
          </w:tcPr>
          <w:p w14:paraId="43774E8C"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530D33EA"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906" w:type="dxa"/>
          </w:tcPr>
          <w:p w14:paraId="3C8D76CB"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B24_16</w:t>
            </w:r>
          </w:p>
        </w:tc>
        <w:tc>
          <w:tcPr>
            <w:tcW w:w="795" w:type="dxa"/>
          </w:tcPr>
          <w:p w14:paraId="1A131AF9"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r>
      <w:tr w:rsidR="00CD59D4" w:rsidRPr="00677643" w14:paraId="7F371034" w14:textId="77777777" w:rsidTr="00CD59D4">
        <w:trPr>
          <w:trHeight w:val="276"/>
        </w:trPr>
        <w:tc>
          <w:tcPr>
            <w:tcW w:w="795" w:type="dxa"/>
          </w:tcPr>
          <w:p w14:paraId="6169AA38"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795" w:type="dxa"/>
          </w:tcPr>
          <w:p w14:paraId="2DB41637"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c>
          <w:tcPr>
            <w:tcW w:w="906" w:type="dxa"/>
          </w:tcPr>
          <w:p w14:paraId="70C4F6B9"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B27_2</w:t>
            </w:r>
          </w:p>
        </w:tc>
        <w:tc>
          <w:tcPr>
            <w:tcW w:w="795" w:type="dxa"/>
          </w:tcPr>
          <w:p w14:paraId="4F3A00A1" w14:textId="77777777" w:rsidR="00CD59D4" w:rsidRPr="00677643" w:rsidRDefault="00CD59D4" w:rsidP="00CD59D4">
            <w:pPr>
              <w:jc w:val="center"/>
              <w:rPr>
                <w:rFonts w:ascii="Times New Roman" w:hAnsi="Times New Roman" w:cs="Times New Roman"/>
              </w:rPr>
            </w:pPr>
            <w:r w:rsidRPr="00677643">
              <w:rPr>
                <w:rFonts w:ascii="Times New Roman" w:hAnsi="Times New Roman" w:cs="Times New Roman"/>
              </w:rPr>
              <w:t>\</w:t>
            </w:r>
          </w:p>
        </w:tc>
      </w:tr>
    </w:tbl>
    <w:p w14:paraId="7E75946C" w14:textId="64539933" w:rsidR="00B77F77" w:rsidRPr="00677643" w:rsidRDefault="000A151E" w:rsidP="00B77F77">
      <w:pPr>
        <w:jc w:val="left"/>
        <w:rPr>
          <w:rFonts w:ascii="Times New Roman" w:hAnsi="Times New Roman" w:cs="Times New Roman"/>
        </w:rPr>
      </w:pPr>
      <w:r w:rsidRPr="00677643">
        <w:rPr>
          <w:rFonts w:ascii="Times New Roman" w:hAnsi="Times New Roman" w:cs="Times New Roman"/>
        </w:rPr>
        <w:t xml:space="preserve">         </w:t>
      </w:r>
    </w:p>
    <w:p w14:paraId="7FCBE50C" w14:textId="77777777" w:rsidR="00022F42" w:rsidRPr="00677643" w:rsidRDefault="00022F42" w:rsidP="00B77F77">
      <w:pPr>
        <w:jc w:val="left"/>
        <w:rPr>
          <w:rFonts w:ascii="Times New Roman" w:hAnsi="Times New Roman" w:cs="Times New Roman"/>
        </w:rPr>
      </w:pPr>
    </w:p>
    <w:p w14:paraId="4C1EFA44" w14:textId="298DCF46" w:rsidR="00022F42" w:rsidRPr="00677643" w:rsidRDefault="00022F42" w:rsidP="00CC373D">
      <w:pPr>
        <w:jc w:val="left"/>
        <w:rPr>
          <w:rFonts w:ascii="Times New Roman" w:hAnsi="Times New Roman" w:cs="Times New Roman"/>
        </w:rPr>
      </w:pPr>
    </w:p>
    <w:p w14:paraId="52C158A8" w14:textId="3E6E52C1" w:rsidR="00BA43C6" w:rsidRPr="00677643" w:rsidRDefault="00BA43C6" w:rsidP="005F39DA">
      <w:pPr>
        <w:rPr>
          <w:rFonts w:ascii="Times New Roman" w:hAnsi="Times New Roman" w:cs="Times New Roman"/>
          <w:b/>
        </w:rPr>
      </w:pPr>
      <w:proofErr w:type="spellStart"/>
      <w:r w:rsidRPr="00677643">
        <w:rPr>
          <w:rFonts w:ascii="Times New Roman" w:hAnsi="Times New Roman" w:cs="Times New Roman"/>
          <w:b/>
        </w:rPr>
        <w:t>Sialyltransferase</w:t>
      </w:r>
      <w:proofErr w:type="spellEnd"/>
      <w:r w:rsidRPr="00677643">
        <w:rPr>
          <w:rFonts w:ascii="Times New Roman" w:hAnsi="Times New Roman" w:cs="Times New Roman"/>
          <w:b/>
        </w:rPr>
        <w:t xml:space="preserve"> activity assay</w:t>
      </w:r>
    </w:p>
    <w:p w14:paraId="5B73D4C0" w14:textId="409E476D" w:rsidR="00CD59D4" w:rsidRPr="00677643" w:rsidRDefault="005F39DA" w:rsidP="005F39DA">
      <w:pPr>
        <w:rPr>
          <w:rFonts w:ascii="Times New Roman" w:hAnsi="Times New Roman" w:cs="Times New Roman"/>
        </w:rPr>
      </w:pPr>
      <w:r w:rsidRPr="00677643">
        <w:rPr>
          <w:rFonts w:ascii="Times New Roman" w:hAnsi="Times New Roman" w:cs="Times New Roman"/>
          <w:i/>
        </w:rPr>
        <w:t>In vitro</w:t>
      </w:r>
      <w:r w:rsidRPr="00677643">
        <w:rPr>
          <w:rFonts w:ascii="Times New Roman" w:hAnsi="Times New Roman" w:cs="Times New Roman"/>
        </w:rPr>
        <w:t xml:space="preserve"> activity of CNJ GT-42 proteins was tested on BDP-Lac and BDP-</w:t>
      </w:r>
      <w:proofErr w:type="spellStart"/>
      <w:r w:rsidRPr="00677643">
        <w:rPr>
          <w:rFonts w:ascii="Times New Roman" w:hAnsi="Times New Roman" w:cs="Times New Roman"/>
        </w:rPr>
        <w:t>LacNAc</w:t>
      </w:r>
      <w:proofErr w:type="spellEnd"/>
      <w:r w:rsidRPr="00677643">
        <w:rPr>
          <w:rFonts w:ascii="Times New Roman" w:hAnsi="Times New Roman" w:cs="Times New Roman"/>
        </w:rPr>
        <w:t xml:space="preserve"> </w:t>
      </w:r>
      <w:r w:rsidR="00BA43C6" w:rsidRPr="00677643">
        <w:rPr>
          <w:rFonts w:ascii="Times New Roman" w:hAnsi="Times New Roman" w:cs="Times New Roman"/>
        </w:rPr>
        <w:t>using</w:t>
      </w:r>
      <w:r w:rsidRPr="00677643">
        <w:rPr>
          <w:rFonts w:ascii="Times New Roman" w:hAnsi="Times New Roman" w:cs="Times New Roman"/>
        </w:rPr>
        <w:t xml:space="preserve"> CMP-Neu5Ac as donor. </w:t>
      </w:r>
      <w:r w:rsidR="00966E12" w:rsidRPr="00677643">
        <w:rPr>
          <w:rFonts w:ascii="Times New Roman" w:hAnsi="Times New Roman" w:cs="Times New Roman"/>
        </w:rPr>
        <w:t xml:space="preserve">Sialyltransferase activity assays were performed at 37 °C in 10 µl volumes containing 50 </w:t>
      </w:r>
      <w:proofErr w:type="spellStart"/>
      <w:r w:rsidR="00966E12" w:rsidRPr="00677643">
        <w:rPr>
          <w:rFonts w:ascii="Times New Roman" w:hAnsi="Times New Roman" w:cs="Times New Roman"/>
        </w:rPr>
        <w:t>mM</w:t>
      </w:r>
      <w:proofErr w:type="spellEnd"/>
      <w:r w:rsidR="00966E12" w:rsidRPr="00677643">
        <w:rPr>
          <w:rFonts w:ascii="Times New Roman" w:hAnsi="Times New Roman" w:cs="Times New Roman"/>
        </w:rPr>
        <w:t xml:space="preserve"> </w:t>
      </w:r>
      <w:proofErr w:type="spellStart"/>
      <w:r w:rsidR="00966E12" w:rsidRPr="00677643">
        <w:rPr>
          <w:rFonts w:ascii="Times New Roman" w:hAnsi="Times New Roman" w:cs="Times New Roman"/>
        </w:rPr>
        <w:t>NaHEPES</w:t>
      </w:r>
      <w:proofErr w:type="spellEnd"/>
      <w:r w:rsidR="00966E12" w:rsidRPr="00677643">
        <w:rPr>
          <w:rFonts w:ascii="Times New Roman" w:hAnsi="Times New Roman" w:cs="Times New Roman"/>
        </w:rPr>
        <w:t xml:space="preserve"> pH 7.5, 10 </w:t>
      </w:r>
      <w:proofErr w:type="spellStart"/>
      <w:r w:rsidR="00966E12" w:rsidRPr="00677643">
        <w:rPr>
          <w:rFonts w:ascii="Times New Roman" w:hAnsi="Times New Roman" w:cs="Times New Roman"/>
        </w:rPr>
        <w:t>mM</w:t>
      </w:r>
      <w:proofErr w:type="spellEnd"/>
      <w:r w:rsidR="00966E12" w:rsidRPr="00677643">
        <w:rPr>
          <w:rFonts w:ascii="Times New Roman" w:hAnsi="Times New Roman" w:cs="Times New Roman"/>
        </w:rPr>
        <w:t xml:space="preserve"> MgCl</w:t>
      </w:r>
      <w:r w:rsidR="00966E12" w:rsidRPr="00677643">
        <w:rPr>
          <w:rFonts w:ascii="Times New Roman" w:hAnsi="Times New Roman" w:cs="Times New Roman"/>
          <w:vertAlign w:val="subscript"/>
        </w:rPr>
        <w:t>2</w:t>
      </w:r>
      <w:r w:rsidR="00966E12" w:rsidRPr="00677643">
        <w:rPr>
          <w:rFonts w:ascii="Times New Roman" w:hAnsi="Times New Roman" w:cs="Times New Roman"/>
        </w:rPr>
        <w:t xml:space="preserve">, 1 </w:t>
      </w:r>
      <w:proofErr w:type="spellStart"/>
      <w:r w:rsidR="00966E12" w:rsidRPr="00677643">
        <w:rPr>
          <w:rFonts w:ascii="Times New Roman" w:hAnsi="Times New Roman" w:cs="Times New Roman"/>
        </w:rPr>
        <w:t>mM</w:t>
      </w:r>
      <w:proofErr w:type="spellEnd"/>
      <w:r w:rsidR="00966E12" w:rsidRPr="00677643">
        <w:rPr>
          <w:rFonts w:ascii="Times New Roman" w:hAnsi="Times New Roman" w:cs="Times New Roman"/>
        </w:rPr>
        <w:t xml:space="preserve"> CMP-</w:t>
      </w:r>
      <w:proofErr w:type="spellStart"/>
      <w:r w:rsidR="00966E12" w:rsidRPr="00677643">
        <w:rPr>
          <w:rFonts w:ascii="Times New Roman" w:hAnsi="Times New Roman" w:cs="Times New Roman"/>
        </w:rPr>
        <w:t>NeuAc</w:t>
      </w:r>
      <w:proofErr w:type="spellEnd"/>
      <w:r w:rsidR="00966E12" w:rsidRPr="00677643">
        <w:rPr>
          <w:rFonts w:ascii="Times New Roman" w:hAnsi="Times New Roman" w:cs="Times New Roman"/>
        </w:rPr>
        <w:t xml:space="preserve">, and 0.5 </w:t>
      </w:r>
      <w:proofErr w:type="spellStart"/>
      <w:r w:rsidR="00966E12" w:rsidRPr="00677643">
        <w:rPr>
          <w:rFonts w:ascii="Times New Roman" w:hAnsi="Times New Roman" w:cs="Times New Roman"/>
        </w:rPr>
        <w:t>mM</w:t>
      </w:r>
      <w:proofErr w:type="spellEnd"/>
      <w:r w:rsidR="00966E12" w:rsidRPr="00677643">
        <w:rPr>
          <w:rFonts w:ascii="Times New Roman" w:hAnsi="Times New Roman" w:cs="Times New Roman"/>
        </w:rPr>
        <w:t xml:space="preserve"> of BODIPY labelled acceptor; Lac or </w:t>
      </w:r>
      <w:proofErr w:type="spellStart"/>
      <w:r w:rsidR="00966E12" w:rsidRPr="00677643">
        <w:rPr>
          <w:rFonts w:ascii="Times New Roman" w:hAnsi="Times New Roman" w:cs="Times New Roman"/>
        </w:rPr>
        <w:t>LacNAc</w:t>
      </w:r>
      <w:proofErr w:type="spellEnd"/>
      <w:r w:rsidR="00966E12" w:rsidRPr="00677643">
        <w:rPr>
          <w:rFonts w:ascii="Times New Roman" w:hAnsi="Times New Roman" w:cs="Times New Roman"/>
        </w:rPr>
        <w:t>. Reactions were stopped in an equal volume of 80% acetonitrile. Enzymatic activity was assessed by thin-layer chromatography on silica using a solvent system of ethyl acetate/methanol/water/acetic acid 3:2:1:0.1.</w:t>
      </w:r>
    </w:p>
    <w:p w14:paraId="016A36BC" w14:textId="77777777" w:rsidR="000A151E" w:rsidRPr="00677643" w:rsidRDefault="000A151E" w:rsidP="00022F42">
      <w:pPr>
        <w:jc w:val="left"/>
        <w:rPr>
          <w:rFonts w:ascii="Times New Roman" w:hAnsi="Times New Roman" w:cs="Times New Roman"/>
        </w:rPr>
      </w:pPr>
    </w:p>
    <w:p w14:paraId="29DBA8B3" w14:textId="77777777" w:rsidR="00022F42" w:rsidRPr="00677643" w:rsidRDefault="00CD59D4" w:rsidP="004C154B">
      <w:pPr>
        <w:spacing w:line="276" w:lineRule="auto"/>
        <w:outlineLvl w:val="0"/>
        <w:rPr>
          <w:rFonts w:ascii="Times New Roman" w:hAnsi="Times New Roman" w:cs="Times New Roman"/>
          <w:b/>
          <w:sz w:val="28"/>
        </w:rPr>
      </w:pPr>
      <w:r w:rsidRPr="00677643">
        <w:rPr>
          <w:rFonts w:ascii="Times New Roman" w:hAnsi="Times New Roman" w:cs="Times New Roman"/>
          <w:b/>
          <w:sz w:val="28"/>
        </w:rPr>
        <w:t>Results</w:t>
      </w:r>
    </w:p>
    <w:p w14:paraId="2F4835E4" w14:textId="77777777" w:rsidR="0021104B" w:rsidRPr="00677643" w:rsidRDefault="0021104B" w:rsidP="0021104B">
      <w:pPr>
        <w:pStyle w:val="a3"/>
        <w:ind w:left="360" w:firstLineChars="0" w:firstLine="0"/>
        <w:rPr>
          <w:rFonts w:ascii="Times New Roman" w:hAnsi="Times New Roman" w:cs="Times New Roman"/>
        </w:rPr>
      </w:pPr>
    </w:p>
    <w:p w14:paraId="3C08F9FE" w14:textId="6171AE79" w:rsidR="00BB0CEC" w:rsidRPr="00677643" w:rsidRDefault="0021104B" w:rsidP="00BB0CEC">
      <w:pPr>
        <w:pStyle w:val="a3"/>
        <w:numPr>
          <w:ilvl w:val="0"/>
          <w:numId w:val="3"/>
        </w:numPr>
        <w:ind w:firstLineChars="0"/>
        <w:rPr>
          <w:rFonts w:ascii="Times New Roman" w:hAnsi="Times New Roman" w:cs="Times New Roman"/>
          <w:b/>
        </w:rPr>
      </w:pPr>
      <w:r w:rsidRPr="00677643">
        <w:rPr>
          <w:rFonts w:ascii="Times New Roman" w:hAnsi="Times New Roman" w:cs="Times New Roman"/>
          <w:b/>
        </w:rPr>
        <w:t>In vitro activity of CNJ GT-42 proteins</w:t>
      </w:r>
    </w:p>
    <w:p w14:paraId="23F76855" w14:textId="4CC423C7" w:rsidR="003E515C" w:rsidRPr="007F1E46" w:rsidRDefault="000A151E" w:rsidP="003E515C">
      <w:pPr>
        <w:rPr>
          <w:rFonts w:ascii="Times New Roman" w:hAnsi="Times New Roman" w:cs="Times New Roman"/>
        </w:rPr>
      </w:pPr>
      <w:r w:rsidRPr="007F1E46">
        <w:rPr>
          <w:rFonts w:ascii="Times New Roman" w:hAnsi="Times New Roman" w:cs="Times New Roman"/>
        </w:rPr>
        <w:t>Figure 1 to Figure 9 shows</w:t>
      </w:r>
      <w:r w:rsidR="00D832B3" w:rsidRPr="007F1E46">
        <w:rPr>
          <w:rFonts w:ascii="Times New Roman" w:hAnsi="Times New Roman" w:cs="Times New Roman"/>
        </w:rPr>
        <w:t xml:space="preserve"> the results of TLC. The first three figures illustrate the protein activity of strain S25_2. For Figure 1 and Figure 2, </w:t>
      </w:r>
      <w:r w:rsidR="007C4A3B" w:rsidRPr="007F1E46">
        <w:rPr>
          <w:rFonts w:ascii="Times New Roman" w:hAnsi="Times New Roman" w:cs="Times New Roman"/>
        </w:rPr>
        <w:t xml:space="preserve">proteins were extracted by sonication and there </w:t>
      </w:r>
      <w:r w:rsidR="00BC4E03" w:rsidRPr="007F1E46">
        <w:rPr>
          <w:rFonts w:ascii="Times New Roman" w:hAnsi="Times New Roman" w:cs="Times New Roman"/>
        </w:rPr>
        <w:t>was</w:t>
      </w:r>
      <w:r w:rsidR="007C4A3B" w:rsidRPr="007F1E46">
        <w:rPr>
          <w:rFonts w:ascii="Times New Roman" w:hAnsi="Times New Roman" w:cs="Times New Roman"/>
        </w:rPr>
        <w:t xml:space="preserve"> no sialyltransferase activity of these proteins because no spot was separated</w:t>
      </w:r>
      <w:r w:rsidR="00EE13B8" w:rsidRPr="007F1E46">
        <w:rPr>
          <w:rFonts w:ascii="Times New Roman" w:hAnsi="Times New Roman" w:cs="Times New Roman"/>
        </w:rPr>
        <w:t xml:space="preserve"> from sample spot. However, for Figure 3, </w:t>
      </w:r>
      <w:r w:rsidR="009704E6" w:rsidRPr="007F1E46">
        <w:rPr>
          <w:rFonts w:ascii="Times New Roman" w:hAnsi="Times New Roman" w:cs="Times New Roman"/>
        </w:rPr>
        <w:t>sinc</w:t>
      </w:r>
      <w:r w:rsidR="00BC4E03" w:rsidRPr="007F1E46">
        <w:rPr>
          <w:rFonts w:ascii="Times New Roman" w:hAnsi="Times New Roman" w:cs="Times New Roman"/>
        </w:rPr>
        <w:t>e cells were lysed by grinding</w:t>
      </w:r>
      <w:r w:rsidR="00EE13B8" w:rsidRPr="007F1E46">
        <w:rPr>
          <w:rFonts w:ascii="Times New Roman" w:hAnsi="Times New Roman" w:cs="Times New Roman"/>
        </w:rPr>
        <w:t>.</w:t>
      </w:r>
      <w:r w:rsidR="009704E6" w:rsidRPr="007F1E46">
        <w:rPr>
          <w:rFonts w:ascii="Times New Roman" w:hAnsi="Times New Roman" w:cs="Times New Roman"/>
        </w:rPr>
        <w:t xml:space="preserve"> A spot appears below 5</w:t>
      </w:r>
      <w:r w:rsidR="00BC4E03" w:rsidRPr="007F1E46">
        <w:rPr>
          <w:rFonts w:ascii="Times New Roman" w:hAnsi="Times New Roman" w:cs="Times New Roman"/>
        </w:rPr>
        <w:t xml:space="preserve"> </w:t>
      </w:r>
      <w:r w:rsidR="009704E6" w:rsidRPr="007F1E46">
        <w:rPr>
          <w:rFonts w:ascii="Times New Roman" w:hAnsi="Times New Roman" w:cs="Times New Roman"/>
        </w:rPr>
        <w:t>min sample and it disappears overtime, wh</w:t>
      </w:r>
      <w:r w:rsidR="00445195" w:rsidRPr="007F1E46">
        <w:rPr>
          <w:rFonts w:ascii="Times New Roman" w:hAnsi="Times New Roman" w:cs="Times New Roman"/>
        </w:rPr>
        <w:t>ich indicates sialyltransferases use BDP-</w:t>
      </w:r>
      <w:proofErr w:type="spellStart"/>
      <w:r w:rsidR="00445195" w:rsidRPr="007F1E46">
        <w:rPr>
          <w:rFonts w:ascii="Times New Roman" w:hAnsi="Times New Roman" w:cs="Times New Roman"/>
        </w:rPr>
        <w:t>LacNac</w:t>
      </w:r>
      <w:proofErr w:type="spellEnd"/>
      <w:r w:rsidR="00445195" w:rsidRPr="007F1E46">
        <w:rPr>
          <w:rFonts w:ascii="Times New Roman" w:hAnsi="Times New Roman" w:cs="Times New Roman"/>
        </w:rPr>
        <w:t xml:space="preserve"> as substrate </w:t>
      </w:r>
      <w:r w:rsidR="009704E6" w:rsidRPr="007F1E46">
        <w:rPr>
          <w:rFonts w:ascii="Times New Roman" w:hAnsi="Times New Roman" w:cs="Times New Roman"/>
        </w:rPr>
        <w:t>and there are also some proteins that can degrade BDP-Lac-Nana</w:t>
      </w:r>
      <w:r w:rsidR="00445195" w:rsidRPr="007F1E46">
        <w:rPr>
          <w:rFonts w:ascii="Times New Roman" w:hAnsi="Times New Roman" w:cs="Times New Roman"/>
        </w:rPr>
        <w:t xml:space="preserve"> in strain S25_2</w:t>
      </w:r>
      <w:r w:rsidR="009704E6" w:rsidRPr="007F1E46">
        <w:rPr>
          <w:rFonts w:ascii="Times New Roman" w:hAnsi="Times New Roman" w:cs="Times New Roman"/>
        </w:rPr>
        <w:t>.</w:t>
      </w:r>
      <w:r w:rsidR="00441636" w:rsidRPr="007F1E46">
        <w:rPr>
          <w:rFonts w:ascii="Times New Roman" w:hAnsi="Times New Roman" w:cs="Times New Roman"/>
        </w:rPr>
        <w:t xml:space="preserve"> </w:t>
      </w:r>
      <w:r w:rsidR="00A1022F" w:rsidRPr="007F1E46">
        <w:rPr>
          <w:rFonts w:ascii="Times New Roman" w:hAnsi="Times New Roman" w:cs="Times New Roman"/>
        </w:rPr>
        <w:t xml:space="preserve">Strain S36_2 and strain B24_16 did not produce sialyltransferase while proteins extracted </w:t>
      </w:r>
      <w:r w:rsidR="003B5A2F" w:rsidRPr="007F1E46">
        <w:rPr>
          <w:rFonts w:ascii="Times New Roman" w:hAnsi="Times New Roman" w:cs="Times New Roman"/>
        </w:rPr>
        <w:t xml:space="preserve">from </w:t>
      </w:r>
      <w:r w:rsidR="00A1022F" w:rsidRPr="007F1E46">
        <w:rPr>
          <w:rFonts w:ascii="Times New Roman" w:hAnsi="Times New Roman" w:cs="Times New Roman"/>
        </w:rPr>
        <w:t>strain A24_16</w:t>
      </w:r>
      <w:r w:rsidR="003B5A2F" w:rsidRPr="007F1E46">
        <w:rPr>
          <w:rFonts w:ascii="Times New Roman" w:hAnsi="Times New Roman" w:cs="Times New Roman"/>
        </w:rPr>
        <w:t xml:space="preserve"> shows activity (Figure 4 and 5). Figure 6 shows the results of strain A27_2 and B27_2. There is no doubt that proteins originated from A27_2 </w:t>
      </w:r>
      <w:r w:rsidR="00BC4E03" w:rsidRPr="007F1E46">
        <w:rPr>
          <w:rFonts w:ascii="Times New Roman" w:hAnsi="Times New Roman" w:cs="Times New Roman"/>
        </w:rPr>
        <w:t xml:space="preserve">dose not </w:t>
      </w:r>
      <w:r w:rsidR="003B5A2F" w:rsidRPr="007F1E46">
        <w:rPr>
          <w:rFonts w:ascii="Times New Roman" w:hAnsi="Times New Roman" w:cs="Times New Roman"/>
        </w:rPr>
        <w:t>show sialyltransferase activity while proteins</w:t>
      </w:r>
      <w:r w:rsidR="00AE58D6" w:rsidRPr="007F1E46">
        <w:rPr>
          <w:rFonts w:ascii="Times New Roman" w:hAnsi="Times New Roman" w:cs="Times New Roman"/>
        </w:rPr>
        <w:t xml:space="preserve"> from B27_2 has positive result when BDP-Lac was used as substrate. But, when substrate was BDP-</w:t>
      </w:r>
      <w:proofErr w:type="spellStart"/>
      <w:r w:rsidR="00AE58D6" w:rsidRPr="007F1E46">
        <w:rPr>
          <w:rFonts w:ascii="Times New Roman" w:hAnsi="Times New Roman" w:cs="Times New Roman"/>
        </w:rPr>
        <w:t>LacNac</w:t>
      </w:r>
      <w:proofErr w:type="spellEnd"/>
      <w:r w:rsidR="00AE58D6" w:rsidRPr="007F1E46">
        <w:rPr>
          <w:rFonts w:ascii="Times New Roman" w:hAnsi="Times New Roman" w:cs="Times New Roman"/>
        </w:rPr>
        <w:t xml:space="preserve">, </w:t>
      </w:r>
      <w:r w:rsidR="00DA1D48" w:rsidRPr="007F1E46">
        <w:rPr>
          <w:rFonts w:ascii="Times New Roman" w:hAnsi="Times New Roman" w:cs="Times New Roman"/>
        </w:rPr>
        <w:t>sample spots are lower than product spot</w:t>
      </w:r>
      <w:r w:rsidR="009B7EED" w:rsidRPr="007F1E46">
        <w:rPr>
          <w:rFonts w:ascii="Times New Roman" w:hAnsi="Times New Roman" w:cs="Times New Roman"/>
        </w:rPr>
        <w:t>s.</w:t>
      </w:r>
      <w:r w:rsidR="00DA1D48" w:rsidRPr="007F1E46">
        <w:rPr>
          <w:rFonts w:ascii="Times New Roman" w:hAnsi="Times New Roman" w:cs="Times New Roman"/>
        </w:rPr>
        <w:t xml:space="preserve"> </w:t>
      </w:r>
      <w:r w:rsidR="009B7EED" w:rsidRPr="007F1E46">
        <w:rPr>
          <w:rFonts w:ascii="Times New Roman" w:hAnsi="Times New Roman" w:cs="Times New Roman"/>
        </w:rPr>
        <w:t xml:space="preserve">It </w:t>
      </w:r>
      <w:r w:rsidR="00DA1D48" w:rsidRPr="007F1E46">
        <w:rPr>
          <w:rFonts w:ascii="Times New Roman" w:hAnsi="Times New Roman" w:cs="Times New Roman"/>
        </w:rPr>
        <w:t xml:space="preserve">may indicate there </w:t>
      </w:r>
      <w:r w:rsidR="009B7EED" w:rsidRPr="007F1E46">
        <w:rPr>
          <w:rFonts w:ascii="Times New Roman" w:hAnsi="Times New Roman" w:cs="Times New Roman"/>
        </w:rPr>
        <w:t xml:space="preserve">are enzymes </w:t>
      </w:r>
      <w:r w:rsidR="00DA1D48" w:rsidRPr="007F1E46">
        <w:rPr>
          <w:rFonts w:ascii="Times New Roman" w:hAnsi="Times New Roman" w:cs="Times New Roman"/>
        </w:rPr>
        <w:t>in strain B27_2, which deg</w:t>
      </w:r>
      <w:r w:rsidR="009B7EED" w:rsidRPr="007F1E46">
        <w:rPr>
          <w:rFonts w:ascii="Times New Roman" w:hAnsi="Times New Roman" w:cs="Times New Roman"/>
        </w:rPr>
        <w:t>rade BDP-</w:t>
      </w:r>
      <w:proofErr w:type="spellStart"/>
      <w:r w:rsidR="009B7EED" w:rsidRPr="007F1E46">
        <w:rPr>
          <w:rFonts w:ascii="Times New Roman" w:hAnsi="Times New Roman" w:cs="Times New Roman"/>
        </w:rPr>
        <w:t>LacNac</w:t>
      </w:r>
      <w:proofErr w:type="spellEnd"/>
      <w:r w:rsidR="009B7EED" w:rsidRPr="007F1E46">
        <w:rPr>
          <w:rFonts w:ascii="Times New Roman" w:hAnsi="Times New Roman" w:cs="Times New Roman"/>
        </w:rPr>
        <w:t xml:space="preserve"> (Figure 6). Similar result can be seen in strain S28_4. It produces enzym</w:t>
      </w:r>
      <w:r w:rsidR="0072781C" w:rsidRPr="007F1E46">
        <w:rPr>
          <w:rFonts w:ascii="Times New Roman" w:hAnsi="Times New Roman" w:cs="Times New Roman"/>
        </w:rPr>
        <w:t>es to degrade BDP-Lac</w:t>
      </w:r>
      <w:r w:rsidR="0096181A" w:rsidRPr="007F1E46">
        <w:rPr>
          <w:rFonts w:ascii="Times New Roman" w:hAnsi="Times New Roman" w:cs="Times New Roman"/>
        </w:rPr>
        <w:t xml:space="preserve"> </w:t>
      </w:r>
      <w:r w:rsidR="0072781C" w:rsidRPr="007F1E46">
        <w:rPr>
          <w:rFonts w:ascii="Times New Roman" w:hAnsi="Times New Roman" w:cs="Times New Roman"/>
        </w:rPr>
        <w:t>(Figure 7). There is no positive result in Figure 8.</w:t>
      </w:r>
    </w:p>
    <w:p w14:paraId="05018754" w14:textId="77777777" w:rsidR="0096181A" w:rsidRPr="007F1E46" w:rsidRDefault="0096181A" w:rsidP="003E515C">
      <w:pPr>
        <w:rPr>
          <w:rFonts w:ascii="Times New Roman" w:hAnsi="Times New Roman" w:cs="Times New Roman"/>
        </w:rPr>
      </w:pPr>
    </w:p>
    <w:p w14:paraId="141030E7" w14:textId="063E6872" w:rsidR="001D06B2" w:rsidRPr="00A26D10" w:rsidRDefault="001D06B2" w:rsidP="003E515C">
      <w:pPr>
        <w:rPr>
          <w:rFonts w:ascii="Times New Roman" w:hAnsi="Times New Roman" w:cs="Times New Roman"/>
        </w:rPr>
      </w:pPr>
      <w:r w:rsidRPr="00A26D10">
        <w:rPr>
          <w:rFonts w:ascii="Times New Roman" w:hAnsi="Times New Roman" w:cs="Times New Roman"/>
          <w:noProof/>
        </w:rPr>
        <w:drawing>
          <wp:inline distT="0" distB="0" distL="0" distR="0" wp14:anchorId="233980A2" wp14:editId="4FBB340D">
            <wp:extent cx="5518150" cy="138684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etu20161208-205550.jpg"/>
                    <pic:cNvPicPr/>
                  </pic:nvPicPr>
                  <pic:blipFill>
                    <a:blip r:embed="rId6">
                      <a:extLst>
                        <a:ext uri="{28A0092B-C50C-407E-A947-70E740481C1C}">
                          <a14:useLocalDpi xmlns:a14="http://schemas.microsoft.com/office/drawing/2010/main" val="0"/>
                        </a:ext>
                      </a:extLst>
                    </a:blip>
                    <a:stretch>
                      <a:fillRect/>
                    </a:stretch>
                  </pic:blipFill>
                  <pic:spPr>
                    <a:xfrm>
                      <a:off x="0" y="0"/>
                      <a:ext cx="5518150" cy="1386840"/>
                    </a:xfrm>
                    <a:prstGeom prst="rect">
                      <a:avLst/>
                    </a:prstGeom>
                  </pic:spPr>
                </pic:pic>
              </a:graphicData>
            </a:graphic>
          </wp:inline>
        </w:drawing>
      </w:r>
    </w:p>
    <w:p w14:paraId="364F714D" w14:textId="29C1B645" w:rsidR="008404EA" w:rsidRPr="00A26D10" w:rsidRDefault="008404EA" w:rsidP="008404EA">
      <w:pPr>
        <w:pStyle w:val="a7"/>
        <w:rPr>
          <w:rFonts w:ascii="Times New Roman" w:eastAsiaTheme="minorEastAsia" w:hAnsi="Times New Roman" w:cs="Times New Roman"/>
          <w:sz w:val="24"/>
          <w:szCs w:val="24"/>
        </w:rPr>
      </w:pPr>
      <w:r w:rsidRPr="00A26D10">
        <w:rPr>
          <w:rFonts w:ascii="Times New Roman" w:eastAsiaTheme="minorEastAsia" w:hAnsi="Times New Roman" w:cs="Times New Roman"/>
          <w:sz w:val="24"/>
          <w:szCs w:val="24"/>
        </w:rPr>
        <w:t xml:space="preserve">     </w:t>
      </w:r>
    </w:p>
    <w:p w14:paraId="68E961CA" w14:textId="16EE217F" w:rsidR="003E515C" w:rsidRPr="00A26D10" w:rsidRDefault="000A6103" w:rsidP="008404EA">
      <w:pPr>
        <w:pStyle w:val="a7"/>
        <w:rPr>
          <w:rFonts w:ascii="Times New Roman" w:eastAsiaTheme="minorEastAsia" w:hAnsi="Times New Roman" w:cs="Times New Roman"/>
          <w:sz w:val="24"/>
          <w:szCs w:val="24"/>
        </w:rPr>
      </w:pPr>
      <w:r w:rsidRPr="00A26D10">
        <w:rPr>
          <w:rFonts w:ascii="Times New Roman" w:eastAsiaTheme="minorEastAsia" w:hAnsi="Times New Roman" w:cs="Times New Roman"/>
          <w:noProof/>
          <w:sz w:val="24"/>
          <w:szCs w:val="24"/>
        </w:rPr>
        <w:drawing>
          <wp:inline distT="0" distB="0" distL="0" distR="0" wp14:anchorId="4887BE62" wp14:editId="750142B9">
            <wp:extent cx="5518150" cy="1407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etu2.jpg"/>
                    <pic:cNvPicPr/>
                  </pic:nvPicPr>
                  <pic:blipFill>
                    <a:blip r:embed="rId7">
                      <a:extLst>
                        <a:ext uri="{28A0092B-C50C-407E-A947-70E740481C1C}">
                          <a14:useLocalDpi xmlns:a14="http://schemas.microsoft.com/office/drawing/2010/main" val="0"/>
                        </a:ext>
                      </a:extLst>
                    </a:blip>
                    <a:stretch>
                      <a:fillRect/>
                    </a:stretch>
                  </pic:blipFill>
                  <pic:spPr>
                    <a:xfrm>
                      <a:off x="0" y="0"/>
                      <a:ext cx="5518150" cy="1407160"/>
                    </a:xfrm>
                    <a:prstGeom prst="rect">
                      <a:avLst/>
                    </a:prstGeom>
                  </pic:spPr>
                </pic:pic>
              </a:graphicData>
            </a:graphic>
          </wp:inline>
        </w:drawing>
      </w:r>
    </w:p>
    <w:p w14:paraId="364C1A84" w14:textId="77777777" w:rsidR="00C243B4" w:rsidRPr="00A26D10" w:rsidRDefault="00C243B4" w:rsidP="003E515C">
      <w:pPr>
        <w:keepNext/>
        <w:rPr>
          <w:rFonts w:ascii="Times New Roman" w:hAnsi="Times New Roman" w:cs="Times New Roman"/>
        </w:rPr>
      </w:pPr>
    </w:p>
    <w:p w14:paraId="7C1EECD6" w14:textId="357C9187" w:rsidR="003E515C" w:rsidRPr="00A26D10" w:rsidRDefault="003E515C" w:rsidP="003E515C">
      <w:pPr>
        <w:keepNext/>
        <w:rPr>
          <w:rFonts w:ascii="Times New Roman" w:hAnsi="Times New Roman" w:cs="Times New Roman"/>
        </w:rPr>
      </w:pPr>
    </w:p>
    <w:p w14:paraId="7367EC53" w14:textId="5FC9C5B5" w:rsidR="004E4EA9" w:rsidRPr="00A26D10" w:rsidRDefault="00893A63" w:rsidP="00893A63">
      <w:pPr>
        <w:rPr>
          <w:rFonts w:ascii="Times New Roman" w:hAnsi="Times New Roman" w:cs="Times New Roman"/>
        </w:rPr>
      </w:pPr>
      <w:r w:rsidRPr="00A26D10">
        <w:rPr>
          <w:rFonts w:ascii="Times New Roman" w:hAnsi="Times New Roman" w:cs="Times New Roman"/>
          <w:noProof/>
        </w:rPr>
        <w:drawing>
          <wp:inline distT="0" distB="0" distL="0" distR="0" wp14:anchorId="717C8E0A" wp14:editId="2BD1C01E">
            <wp:extent cx="4225225" cy="17075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etu3.jpg"/>
                    <pic:cNvPicPr/>
                  </pic:nvPicPr>
                  <pic:blipFill>
                    <a:blip r:embed="rId8">
                      <a:extLst>
                        <a:ext uri="{28A0092B-C50C-407E-A947-70E740481C1C}">
                          <a14:useLocalDpi xmlns:a14="http://schemas.microsoft.com/office/drawing/2010/main" val="0"/>
                        </a:ext>
                      </a:extLst>
                    </a:blip>
                    <a:stretch>
                      <a:fillRect/>
                    </a:stretch>
                  </pic:blipFill>
                  <pic:spPr>
                    <a:xfrm>
                      <a:off x="0" y="0"/>
                      <a:ext cx="4227412" cy="1708478"/>
                    </a:xfrm>
                    <a:prstGeom prst="rect">
                      <a:avLst/>
                    </a:prstGeom>
                  </pic:spPr>
                </pic:pic>
              </a:graphicData>
            </a:graphic>
          </wp:inline>
        </w:drawing>
      </w:r>
    </w:p>
    <w:p w14:paraId="28C4125F" w14:textId="77777777" w:rsidR="0096181A" w:rsidRPr="00A26D10" w:rsidRDefault="0096181A" w:rsidP="0096181A">
      <w:pPr>
        <w:pStyle w:val="a3"/>
        <w:ind w:left="360" w:firstLineChars="0" w:firstLine="0"/>
        <w:rPr>
          <w:rFonts w:ascii="Times New Roman" w:hAnsi="Times New Roman" w:cs="Times New Roman"/>
        </w:rPr>
      </w:pPr>
    </w:p>
    <w:p w14:paraId="74E210A1" w14:textId="64CB7982" w:rsidR="00DF1D2D" w:rsidRPr="00A26D10" w:rsidRDefault="0072781C" w:rsidP="003A26DE">
      <w:pPr>
        <w:pStyle w:val="a3"/>
        <w:numPr>
          <w:ilvl w:val="0"/>
          <w:numId w:val="3"/>
        </w:numPr>
        <w:ind w:firstLineChars="0"/>
        <w:rPr>
          <w:rFonts w:ascii="Times New Roman" w:hAnsi="Times New Roman" w:cs="Times New Roman"/>
          <w:b/>
        </w:rPr>
      </w:pPr>
      <w:r w:rsidRPr="00A26D10">
        <w:rPr>
          <w:rFonts w:ascii="Times New Roman" w:hAnsi="Times New Roman" w:cs="Times New Roman"/>
          <w:b/>
        </w:rPr>
        <w:t>The solubility and concentration of CNJ GT-42 prote</w:t>
      </w:r>
      <w:r w:rsidR="003A26DE" w:rsidRPr="00A26D10">
        <w:rPr>
          <w:rFonts w:ascii="Times New Roman" w:hAnsi="Times New Roman" w:cs="Times New Roman" w:hint="eastAsia"/>
          <w:b/>
        </w:rPr>
        <w:t>in</w:t>
      </w:r>
    </w:p>
    <w:p w14:paraId="13D62DEA" w14:textId="0E3C9BA2" w:rsidR="00156193" w:rsidRDefault="00641A45" w:rsidP="003A26DE">
      <w:pPr>
        <w:rPr>
          <w:ins w:id="14" w:author="晓畅 杨" w:date="2017-01-16T17:37:00Z"/>
          <w:rFonts w:ascii="Times New Roman" w:hAnsi="Times New Roman" w:cs="Times New Roman"/>
        </w:rPr>
      </w:pPr>
      <w:r w:rsidRPr="00A26D10">
        <w:rPr>
          <w:rFonts w:ascii="Times New Roman" w:hAnsi="Times New Roman" w:cs="Times New Roman"/>
        </w:rPr>
        <w:t>The following figures show the results of SDS-PAGE</w:t>
      </w:r>
      <w:r w:rsidR="00067CA8" w:rsidRPr="00A26D10">
        <w:rPr>
          <w:rFonts w:ascii="Times New Roman" w:hAnsi="Times New Roman" w:cs="Times New Roman"/>
        </w:rPr>
        <w:t xml:space="preserve"> (Figure 9,10)</w:t>
      </w:r>
      <w:r w:rsidRPr="00A26D10">
        <w:rPr>
          <w:rFonts w:ascii="Times New Roman" w:hAnsi="Times New Roman" w:cs="Times New Roman"/>
        </w:rPr>
        <w:t xml:space="preserve">. </w:t>
      </w:r>
      <w:r w:rsidR="00A82106" w:rsidRPr="00A26D10">
        <w:rPr>
          <w:rFonts w:ascii="Times New Roman" w:hAnsi="Times New Roman" w:cs="Times New Roman"/>
        </w:rPr>
        <w:t>The size of the proteins could not be determined for B24_16 and A24_16 due to uneven running of the protein marker</w:t>
      </w:r>
      <w:r w:rsidRPr="00A26D10">
        <w:rPr>
          <w:rFonts w:ascii="Times New Roman" w:hAnsi="Times New Roman" w:cs="Times New Roman"/>
        </w:rPr>
        <w:t>.</w:t>
      </w:r>
      <w:r w:rsidR="00F85C14" w:rsidRPr="00A26D10">
        <w:rPr>
          <w:rFonts w:ascii="Times New Roman" w:hAnsi="Times New Roman" w:cs="Times New Roman"/>
        </w:rPr>
        <w:t xml:space="preserve"> </w:t>
      </w:r>
      <w:r w:rsidR="003E4E7C" w:rsidRPr="00A26D10">
        <w:rPr>
          <w:rFonts w:ascii="Times New Roman" w:hAnsi="Times New Roman" w:cs="Times New Roman"/>
        </w:rPr>
        <w:t xml:space="preserve">According to Figure </w:t>
      </w:r>
      <w:r w:rsidR="00501CE7" w:rsidRPr="00A26D10">
        <w:rPr>
          <w:rFonts w:ascii="Times New Roman" w:hAnsi="Times New Roman" w:cs="Times New Roman"/>
        </w:rPr>
        <w:t>9</w:t>
      </w:r>
      <w:r w:rsidR="003E4E7C" w:rsidRPr="00A26D10">
        <w:rPr>
          <w:rFonts w:ascii="Times New Roman" w:hAnsi="Times New Roman" w:cs="Times New Roman"/>
        </w:rPr>
        <w:t>, Strain A27_2 produce</w:t>
      </w:r>
      <w:r w:rsidR="0096181A" w:rsidRPr="00A26D10">
        <w:rPr>
          <w:rFonts w:ascii="Times New Roman" w:hAnsi="Times New Roman" w:cs="Times New Roman"/>
        </w:rPr>
        <w:t>s</w:t>
      </w:r>
      <w:r w:rsidR="003E4E7C" w:rsidRPr="00A26D10">
        <w:rPr>
          <w:rFonts w:ascii="Times New Roman" w:hAnsi="Times New Roman" w:cs="Times New Roman"/>
        </w:rPr>
        <w:t xml:space="preserve"> more expected protein</w:t>
      </w:r>
      <w:r w:rsidR="00501CE7" w:rsidRPr="00A26D10">
        <w:rPr>
          <w:rFonts w:ascii="Times New Roman" w:hAnsi="Times New Roman" w:cs="Times New Roman"/>
        </w:rPr>
        <w:t xml:space="preserve"> (expected size is between </w:t>
      </w:r>
      <w:r w:rsidR="00D60480">
        <w:rPr>
          <w:rFonts w:ascii="Times New Roman" w:hAnsi="Times New Roman" w:cs="Times New Roman"/>
        </w:rPr>
        <w:t>77.1 and 81.2</w:t>
      </w:r>
      <w:r w:rsidR="00501CE7" w:rsidRPr="00A26D10">
        <w:rPr>
          <w:rFonts w:ascii="Times New Roman" w:hAnsi="Times New Roman" w:cs="Times New Roman"/>
        </w:rPr>
        <w:t xml:space="preserve"> </w:t>
      </w:r>
      <w:proofErr w:type="spellStart"/>
      <w:r w:rsidR="00501CE7" w:rsidRPr="00A26D10">
        <w:rPr>
          <w:rFonts w:ascii="Times New Roman" w:hAnsi="Times New Roman" w:cs="Times New Roman"/>
        </w:rPr>
        <w:t>kDa</w:t>
      </w:r>
      <w:proofErr w:type="spellEnd"/>
      <w:r w:rsidR="00501CE7" w:rsidRPr="00A26D10">
        <w:rPr>
          <w:rFonts w:ascii="Times New Roman" w:hAnsi="Times New Roman" w:cs="Times New Roman"/>
        </w:rPr>
        <w:t>)</w:t>
      </w:r>
      <w:r w:rsidR="003E4E7C" w:rsidRPr="00A26D10">
        <w:rPr>
          <w:rFonts w:ascii="Times New Roman" w:hAnsi="Times New Roman" w:cs="Times New Roman"/>
        </w:rPr>
        <w:t xml:space="preserve"> after induction and the concentration of this protein increases over time. </w:t>
      </w:r>
      <w:r w:rsidR="003A725D" w:rsidRPr="00A26D10">
        <w:rPr>
          <w:rFonts w:ascii="Times New Roman" w:hAnsi="Times New Roman" w:cs="Times New Roman"/>
        </w:rPr>
        <w:t>Thinker bands of 2YT mean that protein expression is efficient when strains growing in 2YT broth</w:t>
      </w:r>
      <w:r w:rsidR="00F021CF" w:rsidRPr="00A26D10">
        <w:rPr>
          <w:rFonts w:ascii="Times New Roman" w:hAnsi="Times New Roman" w:cs="Times New Roman"/>
        </w:rPr>
        <w:t xml:space="preserve"> (Figure </w:t>
      </w:r>
      <w:r w:rsidR="00720DCD" w:rsidRPr="00A26D10">
        <w:rPr>
          <w:rFonts w:ascii="Times New Roman" w:hAnsi="Times New Roman" w:cs="Times New Roman"/>
        </w:rPr>
        <w:t>9</w:t>
      </w:r>
      <w:r w:rsidR="00F021CF" w:rsidRPr="00A26D10">
        <w:rPr>
          <w:rFonts w:ascii="Times New Roman" w:hAnsi="Times New Roman" w:cs="Times New Roman"/>
        </w:rPr>
        <w:t xml:space="preserve">). It can be seen from Figure </w:t>
      </w:r>
      <w:r w:rsidR="00720DCD" w:rsidRPr="00A26D10">
        <w:rPr>
          <w:rFonts w:ascii="Times New Roman" w:hAnsi="Times New Roman" w:cs="Times New Roman"/>
        </w:rPr>
        <w:t xml:space="preserve">10 </w:t>
      </w:r>
      <w:r w:rsidR="00E01DB2" w:rsidRPr="00A26D10">
        <w:rPr>
          <w:rFonts w:ascii="Times New Roman" w:hAnsi="Times New Roman" w:cs="Times New Roman"/>
        </w:rPr>
        <w:t xml:space="preserve">that </w:t>
      </w:r>
      <w:r w:rsidR="00CE63FB" w:rsidRPr="00A26D10">
        <w:rPr>
          <w:rFonts w:ascii="Times New Roman" w:hAnsi="Times New Roman" w:cs="Times New Roman"/>
        </w:rPr>
        <w:t>strain S25_2 produce more soluble proteins than insoluble proteins and the concentration of proteins increase</w:t>
      </w:r>
      <w:r w:rsidR="00010883" w:rsidRPr="00A26D10">
        <w:rPr>
          <w:rFonts w:ascii="Times New Roman" w:hAnsi="Times New Roman" w:cs="Times New Roman"/>
        </w:rPr>
        <w:t>s</w:t>
      </w:r>
      <w:r w:rsidR="00CE63FB" w:rsidRPr="00A26D10">
        <w:rPr>
          <w:rFonts w:ascii="Times New Roman" w:hAnsi="Times New Roman" w:cs="Times New Roman"/>
        </w:rPr>
        <w:t xml:space="preserve"> over time. The</w:t>
      </w:r>
      <w:r w:rsidR="00010883" w:rsidRPr="00A26D10">
        <w:rPr>
          <w:rFonts w:ascii="Times New Roman" w:hAnsi="Times New Roman" w:cs="Times New Roman"/>
        </w:rPr>
        <w:t xml:space="preserve"> solubility of CNJ GT-42 protein is high because the c</w:t>
      </w:r>
      <w:r w:rsidR="0096181A" w:rsidRPr="00A26D10">
        <w:rPr>
          <w:rFonts w:ascii="Times New Roman" w:hAnsi="Times New Roman" w:cs="Times New Roman"/>
        </w:rPr>
        <w:t>oncentration of soluble protein</w:t>
      </w:r>
      <w:r w:rsidR="00010883" w:rsidRPr="00A26D10">
        <w:rPr>
          <w:rFonts w:ascii="Times New Roman" w:hAnsi="Times New Roman" w:cs="Times New Roman"/>
        </w:rPr>
        <w:t xml:space="preserve"> is higher</w:t>
      </w:r>
      <w:r w:rsidR="0096181A" w:rsidRPr="00A26D10">
        <w:rPr>
          <w:rFonts w:ascii="Times New Roman" w:hAnsi="Times New Roman" w:cs="Times New Roman"/>
        </w:rPr>
        <w:t xml:space="preserve"> than that of insoluble protein</w:t>
      </w:r>
      <w:r w:rsidR="00010883" w:rsidRPr="00A26D10">
        <w:rPr>
          <w:rFonts w:ascii="Times New Roman" w:hAnsi="Times New Roman" w:cs="Times New Roman"/>
        </w:rPr>
        <w:t>. In addition, strain S25_2 prefers SOB broth to 2YT broth for protein expression.</w:t>
      </w:r>
    </w:p>
    <w:p w14:paraId="2490B2E5" w14:textId="77777777" w:rsidR="001D3251" w:rsidRPr="00A26D10" w:rsidRDefault="001D3251" w:rsidP="003A26DE">
      <w:pPr>
        <w:rPr>
          <w:rFonts w:ascii="Times New Roman" w:hAnsi="Times New Roman" w:cs="Times New Roman"/>
        </w:rPr>
      </w:pPr>
    </w:p>
    <w:p w14:paraId="6D015E38" w14:textId="57BF87FF" w:rsidR="003A26DE" w:rsidRPr="00A26D10" w:rsidRDefault="003A26DE" w:rsidP="003A26DE">
      <w:pPr>
        <w:rPr>
          <w:rFonts w:ascii="Times New Roman" w:hAnsi="Times New Roman" w:cs="Times New Roman"/>
        </w:rPr>
      </w:pPr>
    </w:p>
    <w:p w14:paraId="3D06F724" w14:textId="77777777" w:rsidR="00156193" w:rsidRDefault="00156193" w:rsidP="003A26DE">
      <w:pPr>
        <w:rPr>
          <w:ins w:id="15" w:author="晓畅 杨" w:date="2017-01-16T17:37:00Z"/>
          <w:rFonts w:ascii="Times New Roman" w:hAnsi="Times New Roman" w:cs="Times New Roman"/>
        </w:rPr>
      </w:pPr>
    </w:p>
    <w:p w14:paraId="5E2BC67E" w14:textId="77777777" w:rsidR="001D3251" w:rsidRDefault="001D3251" w:rsidP="003A26DE">
      <w:pPr>
        <w:rPr>
          <w:ins w:id="16" w:author="晓畅 杨" w:date="2017-01-16T17:37:00Z"/>
          <w:rFonts w:ascii="Times New Roman" w:hAnsi="Times New Roman" w:cs="Times New Roman"/>
        </w:rPr>
      </w:pPr>
    </w:p>
    <w:p w14:paraId="506ABEAB" w14:textId="77777777" w:rsidR="001D3251" w:rsidRPr="00A26D10" w:rsidRDefault="001D3251" w:rsidP="003A26DE">
      <w:pPr>
        <w:rPr>
          <w:rFonts w:ascii="Times New Roman" w:hAnsi="Times New Roman" w:cs="Times New Roman"/>
        </w:rPr>
      </w:pPr>
    </w:p>
    <w:p w14:paraId="11FA43F6" w14:textId="77777777" w:rsidR="00720DCD" w:rsidRPr="00A26D10" w:rsidRDefault="00720DCD" w:rsidP="00156193">
      <w:pPr>
        <w:rPr>
          <w:ins w:id="17" w:author="晓畅 杨" w:date="2017-01-05T09:44:00Z"/>
          <w:rFonts w:ascii="Times New Roman" w:hAnsi="Times New Roman" w:cs="Times New Roman"/>
        </w:rPr>
      </w:pPr>
      <w:r w:rsidRPr="00A26D1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9447F88" wp14:editId="0FB3B8A2">
                <wp:simplePos x="0" y="0"/>
                <wp:positionH relativeFrom="column">
                  <wp:posOffset>2971800</wp:posOffset>
                </wp:positionH>
                <wp:positionV relativeFrom="paragraph">
                  <wp:posOffset>381000</wp:posOffset>
                </wp:positionV>
                <wp:extent cx="1600200" cy="6350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1600200" cy="635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BED193" w14:textId="77777777" w:rsidR="003D5908" w:rsidRDefault="003D5908">
                            <w:r>
                              <w:t>Expected bands</w:t>
                            </w:r>
                          </w:p>
                          <w:p w14:paraId="6E5B39E6" w14:textId="50F567BC" w:rsidR="003D5908" w:rsidRDefault="003D5908">
                            <w:r>
                              <w:t xml:space="preserve">(77.1-81.2 </w:t>
                            </w:r>
                            <w:proofErr w:type="spellStart"/>
                            <w:r>
                              <w:t>kDa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文本框 14" o:spid="_x0000_s1026" type="#_x0000_t202" style="position:absolute;left:0;text-align:left;margin-left:234pt;margin-top:30pt;width:126pt;height:5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" filled="f" stroked="f">
                <v:textbox>
                  <w:txbxContent>
                    <w:p w14:paraId="7CBED193" w14:textId="77777777" w:rsidR="003D5908" w:rsidRDefault="003D5908">
                      <w:r>
                        <w:t>Expected bands</w:t>
                      </w:r>
                    </w:p>
                    <w:p w14:paraId="6E5B39E6" w14:textId="50F567BC" w:rsidR="003D5908" w:rsidRDefault="003D5908">
                      <w:r>
                        <w:t xml:space="preserve">(77.1-81.2 </w:t>
                      </w:r>
                      <w:proofErr w:type="spellStart"/>
                      <w:r>
                        <w:t>kDa</w:t>
                      </w:r>
                      <w:proofErr w:type="spellEnd"/>
                      <w:r>
                        <w:t>)</w:t>
                      </w:r>
                    </w:p>
                  </w:txbxContent>
                </v:textbox>
                <w10:wrap type="square"/>
              </v:shape>
            </w:pict>
          </mc:Fallback>
        </mc:AlternateContent>
      </w:r>
      <w:r w:rsidRPr="00A26D1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1E16C86" wp14:editId="27EB272C">
                <wp:simplePos x="0" y="0"/>
                <wp:positionH relativeFrom="column">
                  <wp:posOffset>2400300</wp:posOffset>
                </wp:positionH>
                <wp:positionV relativeFrom="paragraph">
                  <wp:posOffset>508000</wp:posOffset>
                </wp:positionV>
                <wp:extent cx="571500" cy="0"/>
                <wp:effectExtent l="76200" t="101600" r="0" b="177800"/>
                <wp:wrapNone/>
                <wp:docPr id="13" name="直线箭头连接符 13"/>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13" o:spid="_x0000_s1026" type="#_x0000_t32" style="position:absolute;left:0;text-align:left;margin-left:189pt;margin-top:40pt;width:4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" strokecolor="#4f81bd [3204]" strokeweight="2pt">
                <v:stroke endarrow="open"/>
                <v:shadow on="t" opacity="24903f" mv:blur="40000f" origin=",.5" offset="0,20000emu"/>
              </v:shape>
            </w:pict>
          </mc:Fallback>
        </mc:AlternateContent>
      </w:r>
      <w:r w:rsidR="00156193" w:rsidRPr="00A26D10">
        <w:rPr>
          <w:rFonts w:ascii="Times New Roman" w:hAnsi="Times New Roman" w:cs="Times New Roman"/>
          <w:noProof/>
        </w:rPr>
        <w:drawing>
          <wp:inline distT="0" distB="0" distL="0" distR="0" wp14:anchorId="65BCD67A" wp14:editId="3253C940">
            <wp:extent cx="2743200" cy="1724400"/>
            <wp:effectExtent l="0" t="0" r="0" b="3175"/>
            <wp:docPr id="4" name="图片 4" descr="Macintosh HD:Users:yangxiaochang:Desktop:A27-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yangxiaochang:Desktop:A27-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24400"/>
                    </a:xfrm>
                    <a:prstGeom prst="rect">
                      <a:avLst/>
                    </a:prstGeom>
                    <a:noFill/>
                    <a:ln>
                      <a:noFill/>
                    </a:ln>
                  </pic:spPr>
                </pic:pic>
              </a:graphicData>
            </a:graphic>
          </wp:inline>
        </w:drawing>
      </w:r>
      <w:r w:rsidR="00156193" w:rsidRPr="00A26D10">
        <w:rPr>
          <w:rFonts w:ascii="Times New Roman" w:hAnsi="Times New Roman" w:cs="Times New Roman"/>
        </w:rPr>
        <w:t xml:space="preserve">      </w:t>
      </w:r>
    </w:p>
    <w:p w14:paraId="77849737" w14:textId="43AF548E" w:rsidR="00DF1D2D" w:rsidRPr="00A26D10" w:rsidRDefault="00156193" w:rsidP="00156193">
      <w:pPr>
        <w:rPr>
          <w:rFonts w:ascii="Times New Roman" w:hAnsi="Times New Roman" w:cs="Times New Roman"/>
        </w:rPr>
      </w:pPr>
      <w:r w:rsidRPr="00A26D10">
        <w:rPr>
          <w:rFonts w:ascii="Times New Roman" w:hAnsi="Times New Roman" w:cs="Times New Roman"/>
        </w:rPr>
        <w:t xml:space="preserve">Figure </w:t>
      </w:r>
      <w:r w:rsidR="00720DCD" w:rsidRPr="00A26D10">
        <w:rPr>
          <w:rFonts w:ascii="Times New Roman" w:hAnsi="Times New Roman" w:cs="Times New Roman"/>
        </w:rPr>
        <w:t>9</w:t>
      </w:r>
      <w:r w:rsidRPr="00A26D10">
        <w:rPr>
          <w:rFonts w:ascii="Times New Roman" w:hAnsi="Times New Roman" w:cs="Times New Roman"/>
        </w:rPr>
        <w:t>. A27_2 2YT/SOB 4h/ON</w:t>
      </w:r>
    </w:p>
    <w:p w14:paraId="710AA12D" w14:textId="77777777" w:rsidR="0096181A" w:rsidRPr="00A26D10" w:rsidRDefault="0096181A" w:rsidP="00156193">
      <w:pPr>
        <w:rPr>
          <w:rFonts w:ascii="Times New Roman" w:hAnsi="Times New Roman" w:cs="Times New Roman"/>
        </w:rPr>
      </w:pPr>
    </w:p>
    <w:p w14:paraId="34AA09F9" w14:textId="28FE49D1" w:rsidR="00DF1D2D" w:rsidRPr="00A26D10" w:rsidRDefault="0096181A" w:rsidP="00156193">
      <w:pPr>
        <w:pStyle w:val="a3"/>
        <w:tabs>
          <w:tab w:val="left" w:pos="0"/>
        </w:tabs>
        <w:ind w:firstLineChars="0" w:firstLine="0"/>
        <w:rPr>
          <w:rFonts w:ascii="Times New Roman" w:hAnsi="Times New Roman" w:cs="Times New Roman"/>
        </w:rPr>
      </w:pPr>
      <w:r w:rsidRPr="00A26D1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E62AC0B" wp14:editId="485B7FE2">
                <wp:simplePos x="0" y="0"/>
                <wp:positionH relativeFrom="column">
                  <wp:posOffset>3086100</wp:posOffset>
                </wp:positionH>
                <wp:positionV relativeFrom="paragraph">
                  <wp:posOffset>233680</wp:posOffset>
                </wp:positionV>
                <wp:extent cx="1207770" cy="914400"/>
                <wp:effectExtent l="0" t="0" r="0" b="0"/>
                <wp:wrapSquare wrapText="bothSides"/>
                <wp:docPr id="10" name="文本框 10"/>
                <wp:cNvGraphicFramePr/>
                <a:graphic xmlns:a="http://schemas.openxmlformats.org/drawingml/2006/main">
                  <a:graphicData uri="http://schemas.microsoft.com/office/word/2010/wordprocessingShape">
                    <wps:wsp>
                      <wps:cNvSpPr txBox="1"/>
                      <wps:spPr>
                        <a:xfrm>
                          <a:off x="0" y="0"/>
                          <a:ext cx="120777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F07A77" w14:textId="14607A8D" w:rsidR="003D5908" w:rsidRDefault="003D5908">
                            <w:r>
                              <w:t>Expected band</w:t>
                            </w:r>
                          </w:p>
                          <w:p w14:paraId="07E1A1BE" w14:textId="77777777" w:rsidR="003D5908" w:rsidRDefault="003D5908" w:rsidP="00D60480">
                            <w:r>
                              <w:t xml:space="preserve">(77.1-81.2 </w:t>
                            </w:r>
                            <w:proofErr w:type="spellStart"/>
                            <w:r>
                              <w:t>kDa</w:t>
                            </w:r>
                            <w:proofErr w:type="spellEnd"/>
                            <w:r>
                              <w:t>)</w:t>
                            </w:r>
                          </w:p>
                          <w:p w14:paraId="7945DAA3" w14:textId="77777777" w:rsidR="003D5908" w:rsidRDefault="003D590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 o:spid="_x0000_s1027" type="#_x0000_t202" style="position:absolute;left:0;text-align:left;margin-left:243pt;margin-top:18.4pt;width:95.1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" filled="f" stroked="f">
                <v:textbox>
                  <w:txbxContent>
                    <w:p w14:paraId="7CF07A77" w14:textId="14607A8D" w:rsidR="003D5908" w:rsidRDefault="003D5908">
                      <w:r>
                        <w:t>Expected band</w:t>
                      </w:r>
                    </w:p>
                    <w:p w14:paraId="07E1A1BE" w14:textId="77777777" w:rsidR="003D5908" w:rsidRDefault="003D5908" w:rsidP="00D60480">
                      <w:r>
                        <w:t xml:space="preserve">(77.1-81.2 </w:t>
                      </w:r>
                      <w:proofErr w:type="spellStart"/>
                      <w:r>
                        <w:t>kDa</w:t>
                      </w:r>
                      <w:proofErr w:type="spellEnd"/>
                      <w:r>
                        <w:t>)</w:t>
                      </w:r>
                    </w:p>
                    <w:p w14:paraId="7945DAA3" w14:textId="77777777" w:rsidR="003D5908" w:rsidRDefault="003D5908"/>
                  </w:txbxContent>
                </v:textbox>
                <w10:wrap type="square"/>
              </v:shape>
            </w:pict>
          </mc:Fallback>
        </mc:AlternateContent>
      </w:r>
      <w:r w:rsidRPr="00A26D1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D00DFC" wp14:editId="3D878C97">
                <wp:simplePos x="0" y="0"/>
                <wp:positionH relativeFrom="column">
                  <wp:posOffset>2400300</wp:posOffset>
                </wp:positionH>
                <wp:positionV relativeFrom="paragraph">
                  <wp:posOffset>487680</wp:posOffset>
                </wp:positionV>
                <wp:extent cx="457200" cy="0"/>
                <wp:effectExtent l="76200" t="101600" r="0" b="177800"/>
                <wp:wrapNone/>
                <wp:docPr id="9" name="直线箭头连接符 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36055C3" id="直线箭头连接符 9" o:spid="_x0000_s1026" type="#_x0000_t32" style="position:absolute;margin-left:189pt;margin-top:38.4pt;width:36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" strokecolor="#4f81bd [3204]" strokeweight="2pt">
                <v:stroke endarrow="open"/>
                <v:shadow on="t" color="black" opacity="24903f" origin=",.5" offset="0,.55556mm"/>
              </v:shape>
            </w:pict>
          </mc:Fallback>
        </mc:AlternateContent>
      </w:r>
      <w:r w:rsidR="00156193" w:rsidRPr="00A26D10">
        <w:rPr>
          <w:rFonts w:ascii="Times New Roman" w:hAnsi="Times New Roman" w:cs="Times New Roman"/>
          <w:noProof/>
        </w:rPr>
        <w:drawing>
          <wp:inline distT="0" distB="0" distL="0" distR="0" wp14:anchorId="53198AE7" wp14:editId="6F8550BE">
            <wp:extent cx="2739600" cy="1717200"/>
            <wp:effectExtent l="0" t="0" r="3810" b="10160"/>
            <wp:docPr id="6" name="图片 6" descr="Macintosh HD:Users:yangxiaochang:Desktop:s25-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acintosh HD:Users:yangxiaochang:Desktop:s25-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9600" cy="1717200"/>
                    </a:xfrm>
                    <a:prstGeom prst="rect">
                      <a:avLst/>
                    </a:prstGeom>
                    <a:noFill/>
                    <a:ln>
                      <a:noFill/>
                    </a:ln>
                  </pic:spPr>
                </pic:pic>
              </a:graphicData>
            </a:graphic>
          </wp:inline>
        </w:drawing>
      </w:r>
      <w:r w:rsidRPr="00A26D10">
        <w:rPr>
          <w:rFonts w:ascii="Times New Roman" w:hAnsi="Times New Roman" w:cs="Times New Roman"/>
        </w:rPr>
        <w:t xml:space="preserve"> </w:t>
      </w:r>
    </w:p>
    <w:p w14:paraId="274F4782" w14:textId="384B9371" w:rsidR="00156193" w:rsidRPr="00A26D10" w:rsidRDefault="00156193" w:rsidP="004C154B">
      <w:pPr>
        <w:tabs>
          <w:tab w:val="left" w:pos="0"/>
        </w:tabs>
        <w:outlineLvl w:val="0"/>
        <w:rPr>
          <w:rFonts w:ascii="Times New Roman" w:hAnsi="Times New Roman" w:cs="Times New Roman"/>
        </w:rPr>
      </w:pPr>
      <w:r w:rsidRPr="00A26D10">
        <w:rPr>
          <w:rFonts w:ascii="Times New Roman" w:hAnsi="Times New Roman" w:cs="Times New Roman"/>
        </w:rPr>
        <w:t xml:space="preserve">Figure </w:t>
      </w:r>
      <w:r w:rsidR="00720DCD" w:rsidRPr="00A26D10">
        <w:rPr>
          <w:rFonts w:ascii="Times New Roman" w:hAnsi="Times New Roman" w:cs="Times New Roman"/>
        </w:rPr>
        <w:t>10</w:t>
      </w:r>
      <w:r w:rsidRPr="00A26D10">
        <w:rPr>
          <w:rFonts w:ascii="Times New Roman" w:hAnsi="Times New Roman" w:cs="Times New Roman"/>
        </w:rPr>
        <w:t xml:space="preserve">. S25_2 2YT/SOB 4h/ON </w:t>
      </w:r>
    </w:p>
    <w:p w14:paraId="0C442011" w14:textId="15C3C3D6" w:rsidR="00156193" w:rsidRPr="00A26D10" w:rsidRDefault="0096181A" w:rsidP="00156193">
      <w:pPr>
        <w:tabs>
          <w:tab w:val="left" w:pos="0"/>
        </w:tabs>
        <w:rPr>
          <w:rFonts w:ascii="Times New Roman" w:hAnsi="Times New Roman" w:cs="Times New Roman"/>
        </w:rPr>
      </w:pPr>
      <w:r w:rsidRPr="00A26D10">
        <w:rPr>
          <w:rFonts w:ascii="Times New Roman" w:hAnsi="Times New Roman" w:cs="Times New Roman"/>
        </w:rPr>
        <w:t>T</w:t>
      </w:r>
      <w:r w:rsidR="00156193" w:rsidRPr="00A26D10">
        <w:rPr>
          <w:rFonts w:ascii="Times New Roman" w:hAnsi="Times New Roman" w:cs="Times New Roman"/>
        </w:rPr>
        <w:t>otal/soluble/insoluble protein</w:t>
      </w:r>
    </w:p>
    <w:p w14:paraId="006DA834" w14:textId="77777777" w:rsidR="00156193" w:rsidRDefault="00156193" w:rsidP="00D8524B">
      <w:pPr>
        <w:tabs>
          <w:tab w:val="left" w:pos="0"/>
        </w:tabs>
        <w:rPr>
          <w:rFonts w:ascii="Times New Roman" w:hAnsi="Times New Roman" w:cs="Times New Roman"/>
        </w:rPr>
      </w:pPr>
    </w:p>
    <w:p w14:paraId="7A4D6BFF" w14:textId="2DD2EF03" w:rsidR="00DF1D2D" w:rsidRPr="00A26D10" w:rsidRDefault="00D8524B" w:rsidP="004C154B">
      <w:pPr>
        <w:spacing w:line="276" w:lineRule="auto"/>
        <w:outlineLvl w:val="0"/>
        <w:rPr>
          <w:rFonts w:ascii="Times New Roman" w:hAnsi="Times New Roman" w:cs="Times New Roman"/>
          <w:b/>
          <w:sz w:val="28"/>
        </w:rPr>
      </w:pPr>
      <w:r w:rsidRPr="00A26D10">
        <w:rPr>
          <w:rFonts w:ascii="Times New Roman" w:hAnsi="Times New Roman" w:cs="Times New Roman"/>
          <w:b/>
          <w:sz w:val="28"/>
        </w:rPr>
        <w:t xml:space="preserve">Discussion and </w:t>
      </w:r>
      <w:r w:rsidR="00C35CA6" w:rsidRPr="00A26D10">
        <w:rPr>
          <w:rFonts w:ascii="Times New Roman" w:hAnsi="Times New Roman" w:cs="Times New Roman" w:hint="eastAsia"/>
          <w:b/>
          <w:sz w:val="28"/>
        </w:rPr>
        <w:t>C</w:t>
      </w:r>
      <w:r w:rsidRPr="00A26D10">
        <w:rPr>
          <w:rFonts w:ascii="Times New Roman" w:hAnsi="Times New Roman" w:cs="Times New Roman"/>
          <w:b/>
          <w:sz w:val="28"/>
        </w:rPr>
        <w:t>onclusions</w:t>
      </w:r>
    </w:p>
    <w:p w14:paraId="3FD62346" w14:textId="77777777" w:rsidR="0096181A" w:rsidRPr="00D8524B" w:rsidRDefault="0096181A" w:rsidP="00D8524B">
      <w:pPr>
        <w:tabs>
          <w:tab w:val="left" w:pos="0"/>
        </w:tabs>
        <w:rPr>
          <w:rFonts w:ascii="Times New Roman" w:hAnsi="Times New Roman" w:cs="Times New Roman"/>
        </w:rPr>
      </w:pPr>
    </w:p>
    <w:p w14:paraId="1965D882" w14:textId="2A21795E" w:rsidR="002A45FB" w:rsidRPr="00A26D10" w:rsidRDefault="00C35CA6" w:rsidP="00551F29">
      <w:pPr>
        <w:tabs>
          <w:tab w:val="left" w:pos="0"/>
        </w:tabs>
        <w:rPr>
          <w:rFonts w:ascii="Times New Roman" w:hAnsi="Times New Roman" w:cs="Times New Roman"/>
        </w:rPr>
      </w:pPr>
      <w:r w:rsidRPr="00A26D10">
        <w:rPr>
          <w:rFonts w:ascii="Times New Roman" w:hAnsi="Times New Roman" w:cs="Times New Roman"/>
        </w:rPr>
        <w:t>According to our previous research, the cells g</w:t>
      </w:r>
      <w:r w:rsidR="00470FEA" w:rsidRPr="00A26D10">
        <w:rPr>
          <w:rFonts w:ascii="Times New Roman" w:hAnsi="Times New Roman" w:cs="Times New Roman"/>
        </w:rPr>
        <w:t>row</w:t>
      </w:r>
      <w:r w:rsidRPr="00A26D10">
        <w:rPr>
          <w:rFonts w:ascii="Times New Roman" w:hAnsi="Times New Roman" w:cs="Times New Roman"/>
        </w:rPr>
        <w:t xml:space="preserve"> faster at 37 °C and the incorrect folding of protein </w:t>
      </w:r>
      <w:r w:rsidR="00470FEA" w:rsidRPr="00A26D10">
        <w:rPr>
          <w:rFonts w:ascii="Times New Roman" w:hAnsi="Times New Roman" w:cs="Times New Roman"/>
        </w:rPr>
        <w:t xml:space="preserve">will </w:t>
      </w:r>
      <w:r w:rsidRPr="00A26D10">
        <w:rPr>
          <w:rFonts w:ascii="Times New Roman" w:hAnsi="Times New Roman" w:cs="Times New Roman"/>
        </w:rPr>
        <w:t xml:space="preserve">lead to the loss of sialyltransferase activity. Therefore, in this experiment, incubation temperature </w:t>
      </w:r>
      <w:r w:rsidR="00A165C0" w:rsidRPr="00A26D10">
        <w:rPr>
          <w:rFonts w:ascii="Times New Roman" w:hAnsi="Times New Roman" w:cs="Times New Roman"/>
        </w:rPr>
        <w:t>was</w:t>
      </w:r>
      <w:r w:rsidRPr="00A26D10">
        <w:rPr>
          <w:rFonts w:ascii="Times New Roman" w:hAnsi="Times New Roman" w:cs="Times New Roman"/>
        </w:rPr>
        <w:t xml:space="preserve"> 25</w:t>
      </w:r>
      <w:r w:rsidR="00A165C0" w:rsidRPr="00A26D10">
        <w:rPr>
          <w:rFonts w:ascii="Times New Roman" w:hAnsi="Times New Roman" w:cs="Times New Roman"/>
        </w:rPr>
        <w:t xml:space="preserve"> °C to </w:t>
      </w:r>
      <w:r w:rsidR="0091740A" w:rsidRPr="00A26D10">
        <w:rPr>
          <w:rFonts w:ascii="Times New Roman" w:hAnsi="Times New Roman" w:cs="Times New Roman"/>
        </w:rPr>
        <w:t>decrease protein misfolding</w:t>
      </w:r>
      <w:r w:rsidR="00A165C0" w:rsidRPr="00A26D10">
        <w:rPr>
          <w:rFonts w:ascii="Times New Roman" w:hAnsi="Times New Roman" w:cs="Times New Roman"/>
        </w:rPr>
        <w:t>.</w:t>
      </w:r>
      <w:r w:rsidR="0037779D" w:rsidRPr="00A26D10">
        <w:rPr>
          <w:rFonts w:ascii="Times New Roman" w:hAnsi="Times New Roman" w:cs="Times New Roman"/>
        </w:rPr>
        <w:t xml:space="preserve"> There are </w:t>
      </w:r>
      <w:r w:rsidR="007F5EAF" w:rsidRPr="00A26D10">
        <w:rPr>
          <w:rFonts w:ascii="Times New Roman" w:hAnsi="Times New Roman" w:cs="Times New Roman"/>
        </w:rPr>
        <w:t xml:space="preserve">two </w:t>
      </w:r>
      <w:r w:rsidR="0037779D" w:rsidRPr="00A26D10">
        <w:rPr>
          <w:rFonts w:ascii="Times New Roman" w:hAnsi="Times New Roman" w:cs="Times New Roman"/>
        </w:rPr>
        <w:t xml:space="preserve">strains that show </w:t>
      </w:r>
      <w:r w:rsidR="00470FEA" w:rsidRPr="00A26D10">
        <w:rPr>
          <w:rFonts w:ascii="Times New Roman" w:hAnsi="Times New Roman" w:cs="Times New Roman"/>
        </w:rPr>
        <w:t>sialyltransferase activity: S25_2</w:t>
      </w:r>
      <w:r w:rsidR="007F5EAF" w:rsidRPr="00A26D10">
        <w:rPr>
          <w:rFonts w:ascii="Times New Roman" w:hAnsi="Times New Roman" w:cs="Times New Roman"/>
        </w:rPr>
        <w:t xml:space="preserve"> and</w:t>
      </w:r>
      <w:r w:rsidR="00470FEA" w:rsidRPr="00A26D10">
        <w:rPr>
          <w:rFonts w:ascii="Times New Roman" w:hAnsi="Times New Roman" w:cs="Times New Roman"/>
        </w:rPr>
        <w:t xml:space="preserve"> A24_16.</w:t>
      </w:r>
      <w:r w:rsidR="00A26D10">
        <w:rPr>
          <w:rFonts w:ascii="Times New Roman" w:hAnsi="Times New Roman" w:cs="Times New Roman"/>
        </w:rPr>
        <w:t xml:space="preserve"> </w:t>
      </w:r>
      <w:r w:rsidR="00470FEA" w:rsidRPr="00A26D10">
        <w:rPr>
          <w:rFonts w:ascii="Times New Roman" w:hAnsi="Times New Roman" w:cs="Times New Roman"/>
        </w:rPr>
        <w:t>However,</w:t>
      </w:r>
      <w:r w:rsidR="003A725D" w:rsidRPr="00A26D10">
        <w:rPr>
          <w:rFonts w:ascii="Times New Roman" w:hAnsi="Times New Roman" w:cs="Times New Roman"/>
        </w:rPr>
        <w:t xml:space="preserve"> </w:t>
      </w:r>
      <w:r w:rsidR="003A592E">
        <w:rPr>
          <w:rFonts w:ascii="Times New Roman" w:hAnsi="Times New Roman" w:cs="Times New Roman"/>
        </w:rPr>
        <w:t xml:space="preserve">they </w:t>
      </w:r>
      <w:r w:rsidR="00551F29" w:rsidRPr="00A26D10">
        <w:rPr>
          <w:rFonts w:ascii="Times New Roman" w:hAnsi="Times New Roman" w:cs="Times New Roman"/>
        </w:rPr>
        <w:t>have different activities</w:t>
      </w:r>
      <w:r w:rsidR="00470FEA" w:rsidRPr="00A26D10">
        <w:rPr>
          <w:rFonts w:ascii="Times New Roman" w:hAnsi="Times New Roman" w:cs="Times New Roman"/>
        </w:rPr>
        <w:t>. Enzyme from S25_2</w:t>
      </w:r>
      <w:r w:rsidR="00514791">
        <w:rPr>
          <w:rFonts w:ascii="Times New Roman" w:hAnsi="Times New Roman" w:cs="Times New Roman"/>
        </w:rPr>
        <w:t xml:space="preserve"> </w:t>
      </w:r>
      <w:r w:rsidR="003A592E">
        <w:rPr>
          <w:rFonts w:ascii="Times New Roman" w:hAnsi="Times New Roman" w:cs="Times New Roman"/>
        </w:rPr>
        <w:t>(</w:t>
      </w:r>
      <w:r w:rsidR="00514791" w:rsidRPr="00A6323F">
        <w:rPr>
          <w:rFonts w:ascii="Times New Roman" w:hAnsi="Times New Roman" w:cs="Times New Roman"/>
        </w:rPr>
        <w:t>Alpha-2,</w:t>
      </w:r>
      <w:r w:rsidR="001D3251">
        <w:rPr>
          <w:rFonts w:ascii="Times New Roman" w:hAnsi="Times New Roman" w:cs="Times New Roman"/>
        </w:rPr>
        <w:t xml:space="preserve"> </w:t>
      </w:r>
      <w:r w:rsidR="00514791" w:rsidRPr="00A6323F">
        <w:rPr>
          <w:rFonts w:ascii="Times New Roman" w:hAnsi="Times New Roman" w:cs="Times New Roman"/>
        </w:rPr>
        <w:t>3-/2,8-sialyltransferase</w:t>
      </w:r>
      <w:r w:rsidR="003A592E">
        <w:rPr>
          <w:rFonts w:ascii="Times New Roman" w:hAnsi="Times New Roman" w:cs="Times New Roman"/>
        </w:rPr>
        <w:t>)</w:t>
      </w:r>
      <w:r w:rsidR="00470FEA" w:rsidRPr="00A26D10">
        <w:rPr>
          <w:rFonts w:ascii="Times New Roman" w:hAnsi="Times New Roman" w:cs="Times New Roman"/>
        </w:rPr>
        <w:t xml:space="preserve"> </w:t>
      </w:r>
      <w:r w:rsidR="00514791">
        <w:rPr>
          <w:rFonts w:ascii="Times New Roman" w:hAnsi="Times New Roman" w:cs="Times New Roman"/>
        </w:rPr>
        <w:t>is</w:t>
      </w:r>
      <w:r w:rsidR="00514791" w:rsidRPr="00A26D10">
        <w:rPr>
          <w:rFonts w:ascii="Times New Roman" w:hAnsi="Times New Roman" w:cs="Times New Roman"/>
        </w:rPr>
        <w:t xml:space="preserve"> </w:t>
      </w:r>
      <w:r w:rsidR="00470FEA" w:rsidRPr="00A26D10">
        <w:rPr>
          <w:rFonts w:ascii="Times New Roman" w:hAnsi="Times New Roman" w:cs="Times New Roman"/>
        </w:rPr>
        <w:t>more active because</w:t>
      </w:r>
      <w:r w:rsidR="009455E4">
        <w:rPr>
          <w:rFonts w:ascii="Times New Roman" w:hAnsi="Times New Roman" w:cs="Times New Roman"/>
        </w:rPr>
        <w:t xml:space="preserve"> the majority of expected enzyme was in soluble form and</w:t>
      </w:r>
      <w:r w:rsidR="00470FEA" w:rsidRPr="00A26D10">
        <w:rPr>
          <w:rFonts w:ascii="Times New Roman" w:hAnsi="Times New Roman" w:cs="Times New Roman"/>
        </w:rPr>
        <w:t xml:space="preserve"> </w:t>
      </w:r>
      <w:r w:rsidR="00551F29" w:rsidRPr="00A26D10">
        <w:rPr>
          <w:rFonts w:ascii="Times New Roman" w:hAnsi="Times New Roman" w:cs="Times New Roman"/>
        </w:rPr>
        <w:t>the sialylation was done in less than 5 min while enzyme from A24_16</w:t>
      </w:r>
      <w:r w:rsidR="00A6323F">
        <w:rPr>
          <w:rFonts w:ascii="Times New Roman" w:hAnsi="Times New Roman" w:cs="Times New Roman"/>
        </w:rPr>
        <w:t xml:space="preserve"> (encoded by </w:t>
      </w:r>
      <w:r w:rsidR="00A6323F" w:rsidRPr="00A6323F">
        <w:rPr>
          <w:rFonts w:ascii="Times New Roman" w:hAnsi="Times New Roman" w:cs="Times New Roman"/>
          <w:i/>
        </w:rPr>
        <w:t xml:space="preserve">C.subantarticus </w:t>
      </w:r>
      <w:proofErr w:type="spellStart"/>
      <w:r w:rsidR="00A6323F" w:rsidRPr="00A6323F">
        <w:rPr>
          <w:rFonts w:ascii="Times New Roman" w:hAnsi="Times New Roman" w:cs="Times New Roman"/>
          <w:i/>
        </w:rPr>
        <w:t>cst</w:t>
      </w:r>
      <w:proofErr w:type="spellEnd"/>
      <w:r w:rsidR="00A6323F">
        <w:rPr>
          <w:rFonts w:ascii="Times New Roman" w:hAnsi="Times New Roman" w:cs="Times New Roman"/>
        </w:rPr>
        <w:t>)</w:t>
      </w:r>
      <w:r w:rsidR="00551F29" w:rsidRPr="00A26D10">
        <w:rPr>
          <w:rFonts w:ascii="Times New Roman" w:hAnsi="Times New Roman" w:cs="Times New Roman"/>
        </w:rPr>
        <w:t xml:space="preserve"> need more than 30</w:t>
      </w:r>
      <w:r w:rsidR="0096181A" w:rsidRPr="00A26D10">
        <w:rPr>
          <w:rFonts w:ascii="Times New Roman" w:hAnsi="Times New Roman" w:cs="Times New Roman"/>
        </w:rPr>
        <w:t xml:space="preserve"> </w:t>
      </w:r>
      <w:r w:rsidR="00551F29" w:rsidRPr="00A26D10">
        <w:rPr>
          <w:rFonts w:ascii="Times New Roman" w:hAnsi="Times New Roman" w:cs="Times New Roman"/>
        </w:rPr>
        <w:t>min to finish the reaction.</w:t>
      </w:r>
      <w:r w:rsidR="006E7A79" w:rsidRPr="00A26D10">
        <w:rPr>
          <w:rFonts w:ascii="Times New Roman" w:hAnsi="Times New Roman" w:cs="Times New Roman"/>
        </w:rPr>
        <w:t xml:space="preserve"> In addition, the high adaptability of </w:t>
      </w:r>
      <w:r w:rsidR="001A19B0" w:rsidRPr="00A26D10">
        <w:rPr>
          <w:rFonts w:ascii="Times New Roman" w:hAnsi="Times New Roman" w:cs="Times New Roman"/>
          <w:i/>
        </w:rPr>
        <w:t>E.coli</w:t>
      </w:r>
      <w:r w:rsidR="001A19B0" w:rsidRPr="00A26D10">
        <w:rPr>
          <w:rFonts w:ascii="Times New Roman" w:hAnsi="Times New Roman" w:cs="Times New Roman"/>
        </w:rPr>
        <w:t xml:space="preserve"> shuffle express </w:t>
      </w:r>
      <w:r w:rsidR="006E7A79" w:rsidRPr="00A26D10">
        <w:rPr>
          <w:rFonts w:ascii="Times New Roman" w:hAnsi="Times New Roman" w:cs="Times New Roman"/>
        </w:rPr>
        <w:t>(exp</w:t>
      </w:r>
      <w:r w:rsidR="001A19B0" w:rsidRPr="00A26D10">
        <w:rPr>
          <w:rFonts w:ascii="Times New Roman" w:hAnsi="Times New Roman" w:cs="Times New Roman"/>
        </w:rPr>
        <w:t>resses active sialyltransferase in both 2YT and SOB broth</w:t>
      </w:r>
      <w:r w:rsidR="006E7A79" w:rsidRPr="00A26D10">
        <w:rPr>
          <w:rFonts w:ascii="Times New Roman" w:hAnsi="Times New Roman" w:cs="Times New Roman"/>
        </w:rPr>
        <w:t>)</w:t>
      </w:r>
      <w:r w:rsidR="001A19B0" w:rsidRPr="00A26D10">
        <w:rPr>
          <w:rFonts w:ascii="Times New Roman" w:hAnsi="Times New Roman" w:cs="Times New Roman"/>
        </w:rPr>
        <w:t xml:space="preserve"> makes it a better host than </w:t>
      </w:r>
      <w:r w:rsidR="001A19B0" w:rsidRPr="00A26D10">
        <w:rPr>
          <w:rFonts w:ascii="Times New Roman" w:hAnsi="Times New Roman" w:cs="Times New Roman"/>
          <w:i/>
        </w:rPr>
        <w:t>E.coli</w:t>
      </w:r>
      <w:r w:rsidR="001A19B0" w:rsidRPr="00A26D10">
        <w:rPr>
          <w:rFonts w:ascii="Times New Roman" w:hAnsi="Times New Roman" w:cs="Times New Roman"/>
        </w:rPr>
        <w:t xml:space="preserve"> BL21.</w:t>
      </w:r>
      <w:r w:rsidR="00B64454">
        <w:rPr>
          <w:rFonts w:ascii="Times New Roman" w:hAnsi="Times New Roman" w:cs="Times New Roman"/>
        </w:rPr>
        <w:t xml:space="preserve"> However</w:t>
      </w:r>
      <w:r w:rsidR="00166880" w:rsidRPr="00A26D10">
        <w:rPr>
          <w:rFonts w:ascii="Times New Roman" w:hAnsi="Times New Roman" w:cs="Times New Roman"/>
        </w:rPr>
        <w:t>, there are several questions need to be considered. First of all, protein extraction methods should be optimized to efficiently lyse cells and avoid protein damage or loss. Both sonication and grinding met</w:t>
      </w:r>
      <w:r w:rsidR="001135B0" w:rsidRPr="00A26D10">
        <w:rPr>
          <w:rFonts w:ascii="Times New Roman" w:hAnsi="Times New Roman" w:cs="Times New Roman"/>
        </w:rPr>
        <w:t xml:space="preserve">hod used in this experiment have their own drawbacks. Misuse of </w:t>
      </w:r>
      <w:proofErr w:type="spellStart"/>
      <w:r w:rsidR="001135B0" w:rsidRPr="00A26D10">
        <w:rPr>
          <w:rFonts w:ascii="Times New Roman" w:hAnsi="Times New Roman" w:cs="Times New Roman"/>
        </w:rPr>
        <w:t>sonicator</w:t>
      </w:r>
      <w:proofErr w:type="spellEnd"/>
      <w:r w:rsidR="001135B0" w:rsidRPr="00A26D10">
        <w:rPr>
          <w:rFonts w:ascii="Times New Roman" w:hAnsi="Times New Roman" w:cs="Times New Roman"/>
        </w:rPr>
        <w:t xml:space="preserve"> may denature protein or cause protein aggregation</w:t>
      </w:r>
      <w:r w:rsidR="00C24C97" w:rsidRPr="00A26D10">
        <w:rPr>
          <w:rFonts w:ascii="Times New Roman" w:hAnsi="Times New Roman" w:cs="Times New Roman"/>
        </w:rPr>
        <w:t xml:space="preserve"> (Brown, 2008)</w:t>
      </w:r>
      <w:r w:rsidR="00B67C26" w:rsidRPr="00A26D10">
        <w:rPr>
          <w:rFonts w:ascii="Times New Roman" w:hAnsi="Times New Roman" w:cs="Times New Roman" w:hint="eastAsia"/>
        </w:rPr>
        <w:t xml:space="preserve"> w</w:t>
      </w:r>
      <w:r w:rsidR="00B67C26" w:rsidRPr="00A26D10">
        <w:rPr>
          <w:rFonts w:ascii="Times New Roman" w:hAnsi="Times New Roman" w:cs="Times New Roman"/>
        </w:rPr>
        <w:t xml:space="preserve">hile grinding is </w:t>
      </w:r>
      <w:r w:rsidR="0096181A" w:rsidRPr="00A26D10">
        <w:rPr>
          <w:rFonts w:ascii="Times New Roman" w:hAnsi="Times New Roman" w:cs="Times New Roman"/>
        </w:rPr>
        <w:t>in</w:t>
      </w:r>
      <w:r w:rsidR="00B67C26" w:rsidRPr="00A26D10">
        <w:rPr>
          <w:rFonts w:ascii="Times New Roman" w:hAnsi="Times New Roman" w:cs="Times New Roman"/>
        </w:rPr>
        <w:t xml:space="preserve">efficient </w:t>
      </w:r>
      <w:r w:rsidR="0096181A" w:rsidRPr="00A26D10">
        <w:rPr>
          <w:rFonts w:ascii="Times New Roman" w:hAnsi="Times New Roman" w:cs="Times New Roman"/>
        </w:rPr>
        <w:t>and</w:t>
      </w:r>
      <w:r w:rsidR="00B67C26" w:rsidRPr="00A26D10">
        <w:rPr>
          <w:rFonts w:ascii="Times New Roman" w:hAnsi="Times New Roman" w:cs="Times New Roman"/>
        </w:rPr>
        <w:t xml:space="preserve"> time-consuming.</w:t>
      </w:r>
      <w:r w:rsidR="001135B0" w:rsidRPr="00A26D10">
        <w:rPr>
          <w:rFonts w:ascii="Times New Roman" w:hAnsi="Times New Roman" w:cs="Times New Roman"/>
        </w:rPr>
        <w:t xml:space="preserve"> </w:t>
      </w:r>
      <w:r w:rsidR="00C24C97" w:rsidRPr="00A26D10">
        <w:rPr>
          <w:rFonts w:ascii="Times New Roman" w:hAnsi="Times New Roman" w:cs="Times New Roman"/>
        </w:rPr>
        <w:t>All these conditions may affec</w:t>
      </w:r>
      <w:r w:rsidR="007D044C" w:rsidRPr="00A26D10">
        <w:rPr>
          <w:rFonts w:ascii="Times New Roman" w:hAnsi="Times New Roman" w:cs="Times New Roman"/>
        </w:rPr>
        <w:t>t the result</w:t>
      </w:r>
      <w:r w:rsidR="00C24C97" w:rsidRPr="00A26D10">
        <w:rPr>
          <w:rFonts w:ascii="Times New Roman" w:hAnsi="Times New Roman" w:cs="Times New Roman"/>
        </w:rPr>
        <w:t xml:space="preserve"> of </w:t>
      </w:r>
      <w:r w:rsidR="00C24C97" w:rsidRPr="00A26D10">
        <w:rPr>
          <w:rFonts w:ascii="Times New Roman" w:hAnsi="Times New Roman" w:cs="Times New Roman"/>
          <w:i/>
        </w:rPr>
        <w:t>in vitro</w:t>
      </w:r>
      <w:r w:rsidR="00C24C97" w:rsidRPr="00A26D10">
        <w:rPr>
          <w:rFonts w:ascii="Times New Roman" w:hAnsi="Times New Roman" w:cs="Times New Roman"/>
        </w:rPr>
        <w:t xml:space="preserve"> activity test. Secondly, hosts without recombinant plasmids should be tested in order to prove that sialyltransferase </w:t>
      </w:r>
      <w:r w:rsidR="00420FD8" w:rsidRPr="00A26D10">
        <w:rPr>
          <w:rFonts w:ascii="Times New Roman" w:hAnsi="Times New Roman" w:cs="Times New Roman"/>
        </w:rPr>
        <w:t>is encoded by recombinant plasmids not chromosome of host.</w:t>
      </w:r>
      <w:r w:rsidR="00185604" w:rsidRPr="00A26D10">
        <w:rPr>
          <w:rFonts w:ascii="Times New Roman" w:hAnsi="Times New Roman" w:cs="Times New Roman" w:hint="eastAsia"/>
        </w:rPr>
        <w:t xml:space="preserve"> </w:t>
      </w:r>
      <w:r w:rsidR="00185604" w:rsidRPr="00A26D10">
        <w:rPr>
          <w:rFonts w:ascii="Times New Roman" w:hAnsi="Times New Roman" w:cs="Times New Roman"/>
        </w:rPr>
        <w:t>Last but not least, although TLC has high sensitivity, it is only suitable for qualitative research</w:t>
      </w:r>
      <w:r w:rsidR="00F844F3" w:rsidRPr="00A26D10">
        <w:rPr>
          <w:rFonts w:ascii="Times New Roman" w:hAnsi="Times New Roman" w:cs="Times New Roman"/>
        </w:rPr>
        <w:t>.</w:t>
      </w:r>
      <w:r w:rsidR="00B64454" w:rsidRPr="00B64454">
        <w:rPr>
          <w:rFonts w:ascii="Times New Roman" w:hAnsi="Times New Roman" w:cs="Times New Roman"/>
        </w:rPr>
        <w:t xml:space="preserve"> </w:t>
      </w:r>
      <w:r w:rsidR="00F844F3" w:rsidRPr="00A26D10">
        <w:rPr>
          <w:rFonts w:ascii="Times New Roman" w:hAnsi="Times New Roman" w:cs="Times New Roman"/>
        </w:rPr>
        <w:t>For quantitative enzyme assay, p</w:t>
      </w:r>
      <w:r w:rsidR="007D044C" w:rsidRPr="00A26D10">
        <w:rPr>
          <w:rFonts w:ascii="Times New Roman" w:hAnsi="Times New Roman" w:cs="Times New Roman"/>
        </w:rPr>
        <w:t xml:space="preserve">rotein </w:t>
      </w:r>
      <w:r w:rsidR="00F844F3" w:rsidRPr="00A26D10">
        <w:rPr>
          <w:rFonts w:ascii="Times New Roman" w:hAnsi="Times New Roman" w:cs="Times New Roman"/>
        </w:rPr>
        <w:t xml:space="preserve">separation and </w:t>
      </w:r>
      <w:r w:rsidR="007D044C" w:rsidRPr="00A26D10">
        <w:rPr>
          <w:rFonts w:ascii="Times New Roman" w:hAnsi="Times New Roman" w:cs="Times New Roman"/>
        </w:rPr>
        <w:t xml:space="preserve">purification </w:t>
      </w:r>
      <w:r w:rsidR="00F844F3" w:rsidRPr="00A26D10">
        <w:rPr>
          <w:rFonts w:ascii="Times New Roman" w:hAnsi="Times New Roman" w:cs="Times New Roman"/>
        </w:rPr>
        <w:t>are</w:t>
      </w:r>
      <w:r w:rsidR="007D044C" w:rsidRPr="00A26D10">
        <w:rPr>
          <w:rFonts w:ascii="Times New Roman" w:hAnsi="Times New Roman" w:cs="Times New Roman"/>
        </w:rPr>
        <w:t xml:space="preserve"> necessary.</w:t>
      </w:r>
      <w:r w:rsidR="00AD0A87" w:rsidRPr="00AD0A87">
        <w:rPr>
          <w:rFonts w:ascii="Times New Roman" w:hAnsi="Times New Roman" w:cs="Times New Roman"/>
        </w:rPr>
        <w:t xml:space="preserve"> </w:t>
      </w:r>
      <w:r w:rsidR="00AD0A87">
        <w:rPr>
          <w:rFonts w:ascii="Times New Roman" w:hAnsi="Times New Roman" w:cs="Times New Roman"/>
        </w:rPr>
        <w:t>I</w:t>
      </w:r>
      <w:r w:rsidR="00AD0A87" w:rsidRPr="00A26D10">
        <w:rPr>
          <w:rFonts w:ascii="Times New Roman" w:hAnsi="Times New Roman" w:cs="Times New Roman"/>
        </w:rPr>
        <w:t>n future research</w:t>
      </w:r>
      <w:r w:rsidR="00AD0A87">
        <w:rPr>
          <w:rFonts w:ascii="Times New Roman" w:hAnsi="Times New Roman" w:cs="Times New Roman"/>
        </w:rPr>
        <w:t xml:space="preserve">, </w:t>
      </w:r>
      <w:r w:rsidR="005643AF">
        <w:rPr>
          <w:rFonts w:ascii="Times New Roman" w:hAnsi="Times New Roman" w:cs="Times New Roman"/>
        </w:rPr>
        <w:t>we should focus on enhancing</w:t>
      </w:r>
      <w:r w:rsidR="008E04B8">
        <w:rPr>
          <w:rFonts w:ascii="Times New Roman" w:hAnsi="Times New Roman" w:cs="Times New Roman"/>
        </w:rPr>
        <w:t xml:space="preserve"> activity of the enzymes</w:t>
      </w:r>
      <w:r w:rsidR="005643AF">
        <w:rPr>
          <w:rFonts w:ascii="Times New Roman" w:hAnsi="Times New Roman" w:cs="Times New Roman"/>
        </w:rPr>
        <w:t>. Solubility and correct folding are the main factors that influence the activity of the enzymes. Therefore,</w:t>
      </w:r>
      <w:r w:rsidR="005643AF" w:rsidRPr="005643AF">
        <w:rPr>
          <w:rFonts w:ascii="Times New Roman" w:hAnsi="Times New Roman" w:cs="Times New Roman"/>
        </w:rPr>
        <w:t xml:space="preserve"> </w:t>
      </w:r>
      <w:r w:rsidR="00582049">
        <w:rPr>
          <w:rFonts w:ascii="Times New Roman" w:hAnsi="Times New Roman" w:cs="Times New Roman"/>
        </w:rPr>
        <w:t>s</w:t>
      </w:r>
      <w:r w:rsidR="005643AF">
        <w:rPr>
          <w:rFonts w:ascii="Times New Roman" w:hAnsi="Times New Roman" w:cs="Times New Roman"/>
        </w:rPr>
        <w:t>ome strategies should be used to make the enzymes soluble and fold in active native state</w:t>
      </w:r>
      <w:r w:rsidR="008E04B8">
        <w:rPr>
          <w:rFonts w:ascii="Times New Roman" w:hAnsi="Times New Roman" w:cs="Times New Roman"/>
        </w:rPr>
        <w:t xml:space="preserve">. We can </w:t>
      </w:r>
      <w:r w:rsidR="00F348B3">
        <w:rPr>
          <w:rFonts w:ascii="Times New Roman" w:hAnsi="Times New Roman" w:cs="Times New Roman"/>
        </w:rPr>
        <w:t xml:space="preserve">try to </w:t>
      </w:r>
      <w:r w:rsidR="008E04B8">
        <w:rPr>
          <w:rFonts w:ascii="Times New Roman" w:hAnsi="Times New Roman" w:cs="Times New Roman"/>
        </w:rPr>
        <w:t xml:space="preserve">optimize the redox environment </w:t>
      </w:r>
      <w:r w:rsidR="00582049">
        <w:rPr>
          <w:rFonts w:ascii="Times New Roman" w:hAnsi="Times New Roman" w:cs="Times New Roman"/>
        </w:rPr>
        <w:t>and add solubility enhancers (such as sucrose, reduced glutathione, ethanol and arginine) to enhance the solubility of the enzymes</w:t>
      </w:r>
      <w:r w:rsidR="005643AF">
        <w:rPr>
          <w:rFonts w:ascii="Times New Roman" w:hAnsi="Times New Roman" w:cs="Times New Roman"/>
        </w:rPr>
        <w:t xml:space="preserve"> and </w:t>
      </w:r>
      <w:r w:rsidR="00D671EB">
        <w:rPr>
          <w:rFonts w:ascii="Times New Roman" w:hAnsi="Times New Roman" w:cs="Times New Roman"/>
        </w:rPr>
        <w:t xml:space="preserve">apply </w:t>
      </w:r>
      <w:r w:rsidR="00D671EB" w:rsidRPr="00D671EB">
        <w:rPr>
          <w:rFonts w:ascii="Times New Roman" w:hAnsi="Times New Roman" w:cs="Times New Roman"/>
        </w:rPr>
        <w:t>supercharging-like strategy</w:t>
      </w:r>
      <w:r w:rsidR="00AD0AD1">
        <w:rPr>
          <w:rFonts w:ascii="Times New Roman" w:hAnsi="Times New Roman" w:cs="Times New Roman"/>
        </w:rPr>
        <w:t xml:space="preserve"> to remain correct folding (</w:t>
      </w:r>
      <w:r w:rsidR="00F348B3" w:rsidRPr="00F348B3">
        <w:rPr>
          <w:rFonts w:ascii="Times New Roman" w:hAnsi="Times New Roman" w:cs="Times New Roman"/>
        </w:rPr>
        <w:t>Ortiz-Soto ME</w:t>
      </w:r>
      <w:r w:rsidR="00F348B3">
        <w:rPr>
          <w:rFonts w:ascii="Times New Roman" w:hAnsi="Times New Roman" w:cs="Times New Roman"/>
        </w:rPr>
        <w:t>, 2016</w:t>
      </w:r>
      <w:r w:rsidR="00AD0AD1">
        <w:rPr>
          <w:rFonts w:ascii="Times New Roman" w:hAnsi="Times New Roman" w:cs="Times New Roman"/>
        </w:rPr>
        <w:t>).</w:t>
      </w:r>
    </w:p>
    <w:p w14:paraId="732FBEE7" w14:textId="77777777" w:rsidR="00097526" w:rsidRDefault="00097526" w:rsidP="00295DFE">
      <w:pPr>
        <w:rPr>
          <w:rFonts w:ascii="Times New Roman" w:hAnsi="Times New Roman" w:cs="Times New Roman"/>
        </w:rPr>
      </w:pPr>
    </w:p>
    <w:p w14:paraId="09BB8F4B" w14:textId="77777777" w:rsidR="004E4EA9" w:rsidRDefault="004E4EA9" w:rsidP="00295DFE">
      <w:pPr>
        <w:rPr>
          <w:rFonts w:ascii="Times New Roman" w:hAnsi="Times New Roman" w:cs="Times New Roman"/>
        </w:rPr>
      </w:pPr>
    </w:p>
    <w:p w14:paraId="7B74EEF5" w14:textId="77777777" w:rsidR="004E4EA9" w:rsidRDefault="004E4EA9" w:rsidP="0096181A">
      <w:pPr>
        <w:spacing w:line="276" w:lineRule="auto"/>
        <w:rPr>
          <w:rFonts w:ascii="Times New Roman" w:hAnsi="Times New Roman" w:cs="Times New Roman"/>
        </w:rPr>
      </w:pPr>
    </w:p>
    <w:p w14:paraId="50002E7B" w14:textId="77777777" w:rsidR="004E4EA9" w:rsidRDefault="004E4EA9" w:rsidP="0096181A">
      <w:pPr>
        <w:spacing w:line="276" w:lineRule="auto"/>
        <w:rPr>
          <w:rFonts w:ascii="Times New Roman" w:hAnsi="Times New Roman" w:cs="Times New Roman"/>
        </w:rPr>
      </w:pPr>
    </w:p>
    <w:p w14:paraId="3203F9BA" w14:textId="77777777" w:rsidR="00097526" w:rsidRPr="00A26D10" w:rsidRDefault="00097526" w:rsidP="0096181A">
      <w:pPr>
        <w:spacing w:line="276" w:lineRule="auto"/>
        <w:rPr>
          <w:rFonts w:ascii="Times New Roman" w:hAnsi="Times New Roman" w:cs="Times New Roman"/>
          <w:b/>
          <w:sz w:val="28"/>
        </w:rPr>
      </w:pPr>
      <w:r w:rsidRPr="00A26D10">
        <w:rPr>
          <w:rFonts w:ascii="Times New Roman" w:hAnsi="Times New Roman" w:cs="Times New Roman"/>
          <w:b/>
          <w:sz w:val="28"/>
        </w:rPr>
        <w:t>Reference</w:t>
      </w:r>
    </w:p>
    <w:p w14:paraId="20BBA2BC" w14:textId="7672C76D" w:rsidR="00FD5FE3" w:rsidRPr="00F348B3" w:rsidRDefault="00F348B3" w:rsidP="00F348B3">
      <w:pPr>
        <w:tabs>
          <w:tab w:val="left" w:pos="0"/>
        </w:tabs>
        <w:rPr>
          <w:rFonts w:ascii="Times New Roman" w:hAnsi="Times New Roman" w:cs="Times New Roman"/>
        </w:rPr>
      </w:pPr>
      <w:r>
        <w:rPr>
          <w:rFonts w:ascii="Times New Roman" w:hAnsi="Times New Roman" w:cs="Times New Roman"/>
        </w:rPr>
        <w:t xml:space="preserve">1. </w:t>
      </w:r>
      <w:proofErr w:type="spellStart"/>
      <w:r w:rsidR="00FD5FE3" w:rsidRPr="00F348B3">
        <w:rPr>
          <w:rFonts w:ascii="Times New Roman" w:hAnsi="Times New Roman" w:cs="Times New Roman"/>
        </w:rPr>
        <w:t>Louwen</w:t>
      </w:r>
      <w:proofErr w:type="spellEnd"/>
      <w:r w:rsidR="00FD5FE3" w:rsidRPr="00F348B3">
        <w:rPr>
          <w:rFonts w:ascii="Times New Roman" w:hAnsi="Times New Roman" w:cs="Times New Roman"/>
        </w:rPr>
        <w:t xml:space="preserve"> R, </w:t>
      </w:r>
      <w:proofErr w:type="spellStart"/>
      <w:r w:rsidR="00FD5FE3" w:rsidRPr="00F348B3">
        <w:rPr>
          <w:rFonts w:ascii="Times New Roman" w:hAnsi="Times New Roman" w:cs="Times New Roman"/>
        </w:rPr>
        <w:t>Heikema</w:t>
      </w:r>
      <w:proofErr w:type="spellEnd"/>
      <w:r w:rsidR="00FD5FE3" w:rsidRPr="00F348B3">
        <w:rPr>
          <w:rFonts w:ascii="Times New Roman" w:hAnsi="Times New Roman" w:cs="Times New Roman"/>
        </w:rPr>
        <w:t xml:space="preserve"> A, van </w:t>
      </w:r>
      <w:proofErr w:type="spellStart"/>
      <w:r w:rsidR="00FD5FE3" w:rsidRPr="00F348B3">
        <w:rPr>
          <w:rFonts w:ascii="Times New Roman" w:hAnsi="Times New Roman" w:cs="Times New Roman"/>
        </w:rPr>
        <w:t>Belkum</w:t>
      </w:r>
      <w:proofErr w:type="spellEnd"/>
      <w:r w:rsidR="00FD5FE3" w:rsidRPr="00F348B3">
        <w:rPr>
          <w:rFonts w:ascii="Times New Roman" w:hAnsi="Times New Roman" w:cs="Times New Roman"/>
        </w:rPr>
        <w:t xml:space="preserve"> A, </w:t>
      </w:r>
      <w:proofErr w:type="spellStart"/>
      <w:r w:rsidR="00FD5FE3" w:rsidRPr="00F348B3">
        <w:rPr>
          <w:rFonts w:ascii="Times New Roman" w:hAnsi="Times New Roman" w:cs="Times New Roman"/>
        </w:rPr>
        <w:t>Ott</w:t>
      </w:r>
      <w:proofErr w:type="spellEnd"/>
      <w:r w:rsidR="00FD5FE3" w:rsidRPr="00F348B3">
        <w:rPr>
          <w:rFonts w:ascii="Times New Roman" w:hAnsi="Times New Roman" w:cs="Times New Roman"/>
        </w:rPr>
        <w:t xml:space="preserve"> A, Gilbert M, </w:t>
      </w:r>
      <w:proofErr w:type="spellStart"/>
      <w:r w:rsidR="00FD5FE3" w:rsidRPr="00F348B3">
        <w:rPr>
          <w:rFonts w:ascii="Times New Roman" w:hAnsi="Times New Roman" w:cs="Times New Roman"/>
        </w:rPr>
        <w:t>Ang</w:t>
      </w:r>
      <w:proofErr w:type="spellEnd"/>
      <w:r w:rsidR="00FD5FE3" w:rsidRPr="00F348B3">
        <w:rPr>
          <w:rFonts w:ascii="Times New Roman" w:hAnsi="Times New Roman" w:cs="Times New Roman"/>
        </w:rPr>
        <w:t xml:space="preserve"> W, </w:t>
      </w:r>
      <w:proofErr w:type="spellStart"/>
      <w:r w:rsidR="00FD5FE3" w:rsidRPr="00F348B3">
        <w:rPr>
          <w:rFonts w:ascii="Times New Roman" w:hAnsi="Times New Roman" w:cs="Times New Roman"/>
        </w:rPr>
        <w:t>Endtz</w:t>
      </w:r>
      <w:proofErr w:type="spellEnd"/>
      <w:r w:rsidR="00FD5FE3" w:rsidRPr="00F348B3">
        <w:rPr>
          <w:rFonts w:ascii="Times New Roman" w:hAnsi="Times New Roman" w:cs="Times New Roman"/>
        </w:rPr>
        <w:t xml:space="preserve"> HP, Bergman MP, </w:t>
      </w:r>
      <w:proofErr w:type="spellStart"/>
      <w:r w:rsidR="00FD5FE3" w:rsidRPr="00F348B3">
        <w:rPr>
          <w:rFonts w:ascii="Times New Roman" w:hAnsi="Times New Roman" w:cs="Times New Roman"/>
        </w:rPr>
        <w:t>Nieuwenhuis</w:t>
      </w:r>
      <w:proofErr w:type="spellEnd"/>
      <w:r w:rsidR="00FD5FE3" w:rsidRPr="00F348B3">
        <w:rPr>
          <w:rFonts w:ascii="Times New Roman" w:hAnsi="Times New Roman" w:cs="Times New Roman"/>
        </w:rPr>
        <w:t xml:space="preserve"> EE. 2008. The </w:t>
      </w:r>
      <w:proofErr w:type="spellStart"/>
      <w:r w:rsidR="00FD5FE3" w:rsidRPr="00F348B3">
        <w:rPr>
          <w:rFonts w:ascii="Times New Roman" w:hAnsi="Times New Roman" w:cs="Times New Roman"/>
        </w:rPr>
        <w:t>sialylated</w:t>
      </w:r>
      <w:proofErr w:type="spellEnd"/>
      <w:r w:rsidR="00FD5FE3" w:rsidRPr="00F348B3">
        <w:rPr>
          <w:rFonts w:ascii="Times New Roman" w:hAnsi="Times New Roman" w:cs="Times New Roman"/>
        </w:rPr>
        <w:t xml:space="preserve"> </w:t>
      </w:r>
      <w:proofErr w:type="spellStart"/>
      <w:r w:rsidR="00FD5FE3" w:rsidRPr="00F348B3">
        <w:rPr>
          <w:rFonts w:ascii="Times New Roman" w:hAnsi="Times New Roman" w:cs="Times New Roman"/>
        </w:rPr>
        <w:t>lipooligosaccharide</w:t>
      </w:r>
      <w:proofErr w:type="spellEnd"/>
      <w:r w:rsidR="00FD5FE3" w:rsidRPr="00F348B3">
        <w:rPr>
          <w:rFonts w:ascii="Times New Roman" w:hAnsi="Times New Roman" w:cs="Times New Roman"/>
        </w:rPr>
        <w:t xml:space="preserve"> outer core in </w:t>
      </w:r>
      <w:r w:rsidR="00FD5FE3" w:rsidRPr="001D3251">
        <w:rPr>
          <w:rFonts w:ascii="Times New Roman" w:hAnsi="Times New Roman" w:cs="Times New Roman"/>
          <w:i/>
        </w:rPr>
        <w:t xml:space="preserve">Campylobacter </w:t>
      </w:r>
      <w:proofErr w:type="spellStart"/>
      <w:r w:rsidR="00FD5FE3" w:rsidRPr="001D3251">
        <w:rPr>
          <w:rFonts w:ascii="Times New Roman" w:hAnsi="Times New Roman" w:cs="Times New Roman"/>
          <w:i/>
        </w:rPr>
        <w:t>jejuni</w:t>
      </w:r>
      <w:proofErr w:type="spellEnd"/>
      <w:r w:rsidR="00FD5FE3" w:rsidRPr="00F348B3">
        <w:rPr>
          <w:rFonts w:ascii="Times New Roman" w:hAnsi="Times New Roman" w:cs="Times New Roman"/>
        </w:rPr>
        <w:t xml:space="preserve"> is an important determinant for epithelial cell invasion. Infect </w:t>
      </w:r>
      <w:proofErr w:type="spellStart"/>
      <w:r w:rsidR="00FD5FE3" w:rsidRPr="00F348B3">
        <w:rPr>
          <w:rFonts w:ascii="Times New Roman" w:hAnsi="Times New Roman" w:cs="Times New Roman"/>
        </w:rPr>
        <w:t>Immun</w:t>
      </w:r>
      <w:proofErr w:type="spellEnd"/>
      <w:r w:rsidR="00FD5FE3" w:rsidRPr="00F348B3">
        <w:rPr>
          <w:rFonts w:ascii="Times New Roman" w:hAnsi="Times New Roman" w:cs="Times New Roman"/>
        </w:rPr>
        <w:t xml:space="preserve"> 76(10)</w:t>
      </w:r>
      <w:proofErr w:type="gramStart"/>
      <w:r w:rsidR="00FD5FE3" w:rsidRPr="00F348B3">
        <w:rPr>
          <w:rFonts w:ascii="Times New Roman" w:hAnsi="Times New Roman" w:cs="Times New Roman"/>
        </w:rPr>
        <w:t>:4431</w:t>
      </w:r>
      <w:proofErr w:type="gramEnd"/>
      <w:r w:rsidR="00FD5FE3" w:rsidRPr="00F348B3">
        <w:rPr>
          <w:rFonts w:ascii="Times New Roman" w:hAnsi="Times New Roman" w:cs="Times New Roman"/>
        </w:rPr>
        <w:t>-8.</w:t>
      </w:r>
    </w:p>
    <w:p w14:paraId="1EDE3C13" w14:textId="6B8F606B" w:rsidR="007B557D" w:rsidRPr="00F348B3" w:rsidRDefault="00F348B3" w:rsidP="00F348B3">
      <w:pPr>
        <w:tabs>
          <w:tab w:val="left" w:pos="0"/>
        </w:tabs>
        <w:rPr>
          <w:rFonts w:ascii="Times New Roman" w:hAnsi="Times New Roman" w:cs="Times New Roman"/>
        </w:rPr>
      </w:pPr>
      <w:r>
        <w:rPr>
          <w:rFonts w:ascii="Times New Roman" w:hAnsi="Times New Roman" w:cs="Times New Roman"/>
        </w:rPr>
        <w:t xml:space="preserve">2. </w:t>
      </w:r>
      <w:r w:rsidR="007B557D" w:rsidRPr="00F348B3">
        <w:rPr>
          <w:rFonts w:ascii="Times New Roman" w:hAnsi="Times New Roman" w:cs="Times New Roman"/>
        </w:rPr>
        <w:t xml:space="preserve">Chiu CPC, Watts AG, </w:t>
      </w:r>
      <w:proofErr w:type="spellStart"/>
      <w:r w:rsidR="007B557D" w:rsidRPr="00F348B3">
        <w:rPr>
          <w:rFonts w:ascii="Times New Roman" w:hAnsi="Times New Roman" w:cs="Times New Roman"/>
        </w:rPr>
        <w:t>Lairson</w:t>
      </w:r>
      <w:proofErr w:type="spellEnd"/>
      <w:r w:rsidR="007B557D" w:rsidRPr="00F348B3">
        <w:rPr>
          <w:rFonts w:ascii="Times New Roman" w:hAnsi="Times New Roman" w:cs="Times New Roman"/>
        </w:rPr>
        <w:t xml:space="preserve"> LL, Gilbert M, Lim D, </w:t>
      </w:r>
      <w:proofErr w:type="spellStart"/>
      <w:r w:rsidR="007B557D" w:rsidRPr="00F348B3">
        <w:rPr>
          <w:rFonts w:ascii="Times New Roman" w:hAnsi="Times New Roman" w:cs="Times New Roman"/>
        </w:rPr>
        <w:t>Wakarchuk</w:t>
      </w:r>
      <w:proofErr w:type="spellEnd"/>
      <w:r w:rsidR="007B557D" w:rsidRPr="00F348B3">
        <w:rPr>
          <w:rFonts w:ascii="Times New Roman" w:hAnsi="Times New Roman" w:cs="Times New Roman"/>
        </w:rPr>
        <w:t xml:space="preserve"> WW, Withers SG, </w:t>
      </w:r>
      <w:proofErr w:type="spellStart"/>
      <w:r w:rsidR="007B557D" w:rsidRPr="00F348B3">
        <w:rPr>
          <w:rFonts w:ascii="Times New Roman" w:hAnsi="Times New Roman" w:cs="Times New Roman"/>
        </w:rPr>
        <w:t>Strynadka</w:t>
      </w:r>
      <w:proofErr w:type="spellEnd"/>
      <w:r w:rsidR="007B557D" w:rsidRPr="00F348B3">
        <w:rPr>
          <w:rFonts w:ascii="Times New Roman" w:hAnsi="Times New Roman" w:cs="Times New Roman"/>
        </w:rPr>
        <w:t xml:space="preserve"> NCJ. 2004. Structural analysis of the sialyltransferase </w:t>
      </w:r>
      <w:proofErr w:type="spellStart"/>
      <w:r w:rsidR="007B557D" w:rsidRPr="00F348B3">
        <w:rPr>
          <w:rFonts w:ascii="Times New Roman" w:hAnsi="Times New Roman" w:cs="Times New Roman"/>
        </w:rPr>
        <w:t>CstII</w:t>
      </w:r>
      <w:proofErr w:type="spellEnd"/>
      <w:r w:rsidR="007B557D" w:rsidRPr="00F348B3">
        <w:rPr>
          <w:rFonts w:ascii="Times New Roman" w:hAnsi="Times New Roman" w:cs="Times New Roman"/>
        </w:rPr>
        <w:t xml:space="preserve"> from </w:t>
      </w:r>
      <w:r w:rsidR="007B557D" w:rsidRPr="001D3251">
        <w:rPr>
          <w:rFonts w:ascii="Times New Roman" w:hAnsi="Times New Roman" w:cs="Times New Roman"/>
          <w:i/>
        </w:rPr>
        <w:t>Campylobacter jejuni</w:t>
      </w:r>
      <w:r w:rsidR="007B557D" w:rsidRPr="00F348B3">
        <w:rPr>
          <w:rFonts w:ascii="Times New Roman" w:hAnsi="Times New Roman" w:cs="Times New Roman"/>
        </w:rPr>
        <w:t xml:space="preserve"> in complex with a substrate analog. Nat </w:t>
      </w:r>
      <w:proofErr w:type="spellStart"/>
      <w:r w:rsidR="007B557D" w:rsidRPr="00F348B3">
        <w:rPr>
          <w:rFonts w:ascii="Times New Roman" w:hAnsi="Times New Roman" w:cs="Times New Roman"/>
        </w:rPr>
        <w:t>Struct</w:t>
      </w:r>
      <w:proofErr w:type="spellEnd"/>
      <w:r w:rsidR="007B557D" w:rsidRPr="00F348B3">
        <w:rPr>
          <w:rFonts w:ascii="Times New Roman" w:hAnsi="Times New Roman" w:cs="Times New Roman"/>
        </w:rPr>
        <w:t xml:space="preserve"> </w:t>
      </w:r>
      <w:proofErr w:type="spellStart"/>
      <w:r w:rsidR="007B557D" w:rsidRPr="00F348B3">
        <w:rPr>
          <w:rFonts w:ascii="Times New Roman" w:hAnsi="Times New Roman" w:cs="Times New Roman"/>
        </w:rPr>
        <w:t>Mol</w:t>
      </w:r>
      <w:proofErr w:type="spellEnd"/>
      <w:r w:rsidR="007B557D" w:rsidRPr="00F348B3">
        <w:rPr>
          <w:rFonts w:ascii="Times New Roman" w:hAnsi="Times New Roman" w:cs="Times New Roman"/>
        </w:rPr>
        <w:t xml:space="preserve"> </w:t>
      </w:r>
      <w:proofErr w:type="spellStart"/>
      <w:r w:rsidR="007B557D" w:rsidRPr="00F348B3">
        <w:rPr>
          <w:rFonts w:ascii="Times New Roman" w:hAnsi="Times New Roman" w:cs="Times New Roman"/>
        </w:rPr>
        <w:t>Biol</w:t>
      </w:r>
      <w:proofErr w:type="spellEnd"/>
      <w:r w:rsidR="007B557D" w:rsidRPr="00F348B3">
        <w:rPr>
          <w:rFonts w:ascii="Times New Roman" w:hAnsi="Times New Roman" w:cs="Times New Roman"/>
        </w:rPr>
        <w:t xml:space="preserve"> 11(2)</w:t>
      </w:r>
      <w:proofErr w:type="gramStart"/>
      <w:r w:rsidR="007B557D" w:rsidRPr="00F348B3">
        <w:rPr>
          <w:rFonts w:ascii="Times New Roman" w:hAnsi="Times New Roman" w:cs="Times New Roman"/>
        </w:rPr>
        <w:t>:163</w:t>
      </w:r>
      <w:proofErr w:type="gramEnd"/>
      <w:r w:rsidR="007B557D" w:rsidRPr="00F348B3">
        <w:rPr>
          <w:rFonts w:ascii="Times New Roman" w:hAnsi="Times New Roman" w:cs="Times New Roman"/>
        </w:rPr>
        <w:t>-70.</w:t>
      </w:r>
    </w:p>
    <w:p w14:paraId="59B22DB7" w14:textId="3152BD58" w:rsidR="002C18BC" w:rsidRPr="00F348B3" w:rsidRDefault="00F348B3" w:rsidP="00F348B3">
      <w:pPr>
        <w:tabs>
          <w:tab w:val="left" w:pos="0"/>
        </w:tabs>
        <w:rPr>
          <w:rFonts w:ascii="Times New Roman" w:hAnsi="Times New Roman" w:cs="Times New Roman"/>
        </w:rPr>
      </w:pPr>
      <w:r>
        <w:rPr>
          <w:rFonts w:ascii="Times New Roman" w:hAnsi="Times New Roman" w:cs="Times New Roman"/>
        </w:rPr>
        <w:t xml:space="preserve">3. </w:t>
      </w:r>
      <w:proofErr w:type="spellStart"/>
      <w:r w:rsidR="002C18BC" w:rsidRPr="00F348B3">
        <w:rPr>
          <w:rFonts w:ascii="Times New Roman" w:hAnsi="Times New Roman" w:cs="Times New Roman"/>
        </w:rPr>
        <w:t>Szostková</w:t>
      </w:r>
      <w:proofErr w:type="spellEnd"/>
      <w:r w:rsidR="002C18BC" w:rsidRPr="00F348B3">
        <w:rPr>
          <w:rFonts w:ascii="Times New Roman" w:hAnsi="Times New Roman" w:cs="Times New Roman"/>
        </w:rPr>
        <w:t xml:space="preserve"> M, </w:t>
      </w:r>
      <w:proofErr w:type="spellStart"/>
      <w:r w:rsidR="002C18BC" w:rsidRPr="00F348B3">
        <w:rPr>
          <w:rFonts w:ascii="Times New Roman" w:hAnsi="Times New Roman" w:cs="Times New Roman"/>
        </w:rPr>
        <w:t>Horáková</w:t>
      </w:r>
      <w:proofErr w:type="spellEnd"/>
      <w:r w:rsidR="002C18BC" w:rsidRPr="00F348B3">
        <w:rPr>
          <w:rFonts w:ascii="Times New Roman" w:hAnsi="Times New Roman" w:cs="Times New Roman"/>
        </w:rPr>
        <w:t xml:space="preserve"> D, </w:t>
      </w:r>
      <w:proofErr w:type="spellStart"/>
      <w:r w:rsidR="002C18BC" w:rsidRPr="00F348B3">
        <w:rPr>
          <w:rFonts w:ascii="Times New Roman" w:hAnsi="Times New Roman" w:cs="Times New Roman"/>
        </w:rPr>
        <w:t>Nemec</w:t>
      </w:r>
      <w:proofErr w:type="spellEnd"/>
      <w:r w:rsidR="002C18BC" w:rsidRPr="00F348B3">
        <w:rPr>
          <w:rFonts w:ascii="Times New Roman" w:hAnsi="Times New Roman" w:cs="Times New Roman"/>
        </w:rPr>
        <w:t xml:space="preserve"> M. 1999. </w:t>
      </w:r>
      <w:proofErr w:type="gramStart"/>
      <w:r w:rsidR="002C18BC" w:rsidRPr="00F348B3">
        <w:rPr>
          <w:rFonts w:ascii="Times New Roman" w:hAnsi="Times New Roman" w:cs="Times New Roman"/>
        </w:rPr>
        <w:t xml:space="preserve">The influence of the growth phase of enteric bacteria on </w:t>
      </w:r>
      <w:proofErr w:type="spellStart"/>
      <w:r w:rsidR="002C18BC" w:rsidRPr="00F348B3">
        <w:rPr>
          <w:rFonts w:ascii="Times New Roman" w:hAnsi="Times New Roman" w:cs="Times New Roman"/>
        </w:rPr>
        <w:t>electrotransformation</w:t>
      </w:r>
      <w:proofErr w:type="spellEnd"/>
      <w:r w:rsidR="002C18BC" w:rsidRPr="00F348B3">
        <w:rPr>
          <w:rFonts w:ascii="Times New Roman" w:hAnsi="Times New Roman" w:cs="Times New Roman"/>
        </w:rPr>
        <w:t xml:space="preserve"> with plasmid DNA.</w:t>
      </w:r>
      <w:proofErr w:type="gramEnd"/>
      <w:r w:rsidR="002C18BC" w:rsidRPr="00F348B3">
        <w:rPr>
          <w:rFonts w:ascii="Times New Roman" w:hAnsi="Times New Roman" w:cs="Times New Roman"/>
        </w:rPr>
        <w:t xml:space="preserve"> Folia </w:t>
      </w:r>
      <w:proofErr w:type="spellStart"/>
      <w:r w:rsidR="002C18BC" w:rsidRPr="00F348B3">
        <w:rPr>
          <w:rFonts w:ascii="Times New Roman" w:hAnsi="Times New Roman" w:cs="Times New Roman"/>
        </w:rPr>
        <w:t>Microbiol</w:t>
      </w:r>
      <w:proofErr w:type="spellEnd"/>
      <w:r w:rsidR="002C18BC" w:rsidRPr="00F348B3">
        <w:rPr>
          <w:rFonts w:ascii="Times New Roman" w:hAnsi="Times New Roman" w:cs="Times New Roman"/>
        </w:rPr>
        <w:t xml:space="preserve"> 44(2)</w:t>
      </w:r>
      <w:proofErr w:type="gramStart"/>
      <w:r w:rsidR="002C18BC" w:rsidRPr="00F348B3">
        <w:rPr>
          <w:rFonts w:ascii="Times New Roman" w:hAnsi="Times New Roman" w:cs="Times New Roman"/>
        </w:rPr>
        <w:t>:177</w:t>
      </w:r>
      <w:proofErr w:type="gramEnd"/>
      <w:r w:rsidR="002C18BC" w:rsidRPr="00F348B3">
        <w:rPr>
          <w:rFonts w:ascii="Times New Roman" w:hAnsi="Times New Roman" w:cs="Times New Roman"/>
        </w:rPr>
        <w:t>-80.</w:t>
      </w:r>
    </w:p>
    <w:p w14:paraId="0117F447" w14:textId="4E369762" w:rsidR="00C24C97" w:rsidRPr="00F348B3" w:rsidRDefault="00F348B3" w:rsidP="00F348B3">
      <w:pPr>
        <w:tabs>
          <w:tab w:val="left" w:pos="0"/>
        </w:tabs>
        <w:rPr>
          <w:rFonts w:ascii="Times New Roman" w:hAnsi="Times New Roman" w:cs="Times New Roman"/>
        </w:rPr>
      </w:pPr>
      <w:r w:rsidRPr="00F348B3">
        <w:rPr>
          <w:rFonts w:ascii="Times New Roman" w:hAnsi="Times New Roman" w:cs="Times New Roman"/>
        </w:rPr>
        <w:t>4.</w:t>
      </w:r>
      <w:r>
        <w:rPr>
          <w:rFonts w:ascii="Times New Roman" w:hAnsi="Times New Roman" w:cs="Times New Roman"/>
        </w:rPr>
        <w:t xml:space="preserve"> </w:t>
      </w:r>
      <w:r w:rsidR="00C24C97" w:rsidRPr="00F348B3">
        <w:rPr>
          <w:rFonts w:ascii="Times New Roman" w:hAnsi="Times New Roman" w:cs="Times New Roman"/>
        </w:rPr>
        <w:t xml:space="preserve">Brown RB, </w:t>
      </w:r>
      <w:proofErr w:type="spellStart"/>
      <w:r w:rsidR="00C24C97" w:rsidRPr="00F348B3">
        <w:rPr>
          <w:rFonts w:ascii="Times New Roman" w:hAnsi="Times New Roman" w:cs="Times New Roman"/>
        </w:rPr>
        <w:t>Audet</w:t>
      </w:r>
      <w:proofErr w:type="spellEnd"/>
      <w:r w:rsidR="00C24C97" w:rsidRPr="00F348B3">
        <w:rPr>
          <w:rFonts w:ascii="Times New Roman" w:hAnsi="Times New Roman" w:cs="Times New Roman"/>
        </w:rPr>
        <w:t xml:space="preserve"> J. 2008. </w:t>
      </w:r>
      <w:proofErr w:type="gramStart"/>
      <w:r w:rsidR="00C24C97" w:rsidRPr="00F348B3">
        <w:rPr>
          <w:rFonts w:ascii="Times New Roman" w:hAnsi="Times New Roman" w:cs="Times New Roman"/>
        </w:rPr>
        <w:t>Current techniques for single</w:t>
      </w:r>
      <w:r w:rsidR="004C154B" w:rsidRPr="00F348B3">
        <w:rPr>
          <w:rFonts w:ascii="Times New Roman" w:hAnsi="Times New Roman" w:cs="Times New Roman"/>
        </w:rPr>
        <w:t>-cell lysis.</w:t>
      </w:r>
      <w:proofErr w:type="gramEnd"/>
      <w:r w:rsidR="004C154B" w:rsidRPr="00F348B3">
        <w:rPr>
          <w:rFonts w:ascii="Times New Roman" w:hAnsi="Times New Roman" w:cs="Times New Roman"/>
        </w:rPr>
        <w:t xml:space="preserve"> J R </w:t>
      </w:r>
      <w:proofErr w:type="spellStart"/>
      <w:r w:rsidR="004C154B" w:rsidRPr="00F348B3">
        <w:rPr>
          <w:rFonts w:ascii="Times New Roman" w:hAnsi="Times New Roman" w:cs="Times New Roman"/>
        </w:rPr>
        <w:t>Soc</w:t>
      </w:r>
      <w:proofErr w:type="spellEnd"/>
      <w:r w:rsidR="004C154B" w:rsidRPr="00F348B3">
        <w:rPr>
          <w:rFonts w:ascii="Times New Roman" w:hAnsi="Times New Roman" w:cs="Times New Roman"/>
        </w:rPr>
        <w:t xml:space="preserve"> Interface </w:t>
      </w:r>
      <w:r w:rsidR="00185604" w:rsidRPr="00F348B3">
        <w:rPr>
          <w:rFonts w:ascii="Times New Roman" w:hAnsi="Times New Roman" w:cs="Times New Roman"/>
        </w:rPr>
        <w:t xml:space="preserve">      </w:t>
      </w:r>
      <w:r w:rsidR="00C24C97" w:rsidRPr="00F348B3">
        <w:rPr>
          <w:rFonts w:ascii="Times New Roman" w:hAnsi="Times New Roman" w:cs="Times New Roman"/>
        </w:rPr>
        <w:t>(SUPPL.2)</w:t>
      </w:r>
      <w:proofErr w:type="gramStart"/>
      <w:r w:rsidR="00C24C97" w:rsidRPr="00F348B3">
        <w:rPr>
          <w:rFonts w:ascii="Times New Roman" w:hAnsi="Times New Roman" w:cs="Times New Roman"/>
        </w:rPr>
        <w:t>:S131</w:t>
      </w:r>
      <w:proofErr w:type="gramEnd"/>
      <w:r w:rsidR="00C24C97" w:rsidRPr="00F348B3">
        <w:rPr>
          <w:rFonts w:ascii="Times New Roman" w:hAnsi="Times New Roman" w:cs="Times New Roman"/>
        </w:rPr>
        <w:t>-8.</w:t>
      </w:r>
    </w:p>
    <w:p w14:paraId="459EEC82" w14:textId="6D1158DE" w:rsidR="00F348B3" w:rsidRPr="00F348B3" w:rsidRDefault="00F348B3" w:rsidP="00F348B3">
      <w:pPr>
        <w:tabs>
          <w:tab w:val="left" w:pos="0"/>
        </w:tabs>
        <w:rPr>
          <w:rFonts w:ascii="Times New Roman" w:hAnsi="Times New Roman" w:cs="Times New Roman"/>
        </w:rPr>
      </w:pPr>
      <w:r w:rsidRPr="00F348B3">
        <w:rPr>
          <w:rFonts w:ascii="Times New Roman" w:hAnsi="Times New Roman" w:cs="Times New Roman"/>
        </w:rPr>
        <w:t>5.</w:t>
      </w:r>
      <w:r>
        <w:rPr>
          <w:rFonts w:ascii="Times New Roman" w:hAnsi="Times New Roman" w:cs="Times New Roman"/>
        </w:rPr>
        <w:t xml:space="preserve"> </w:t>
      </w:r>
      <w:r w:rsidRPr="00F348B3">
        <w:rPr>
          <w:rFonts w:ascii="Times New Roman" w:hAnsi="Times New Roman" w:cs="Times New Roman"/>
        </w:rPr>
        <w:t xml:space="preserve">Ortiz-Soto ME, Seibel J. 2016. </w:t>
      </w:r>
      <w:proofErr w:type="gramStart"/>
      <w:r w:rsidRPr="00F348B3">
        <w:rPr>
          <w:rFonts w:ascii="Times New Roman" w:hAnsi="Times New Roman" w:cs="Times New Roman"/>
        </w:rPr>
        <w:t xml:space="preserve">Expression of functional human </w:t>
      </w:r>
      <w:proofErr w:type="spellStart"/>
      <w:r w:rsidRPr="00F348B3">
        <w:rPr>
          <w:rFonts w:ascii="Times New Roman" w:hAnsi="Times New Roman" w:cs="Times New Roman"/>
        </w:rPr>
        <w:t>sialyltransferases</w:t>
      </w:r>
      <w:proofErr w:type="spellEnd"/>
      <w:r w:rsidRPr="00F348B3">
        <w:rPr>
          <w:rFonts w:ascii="Times New Roman" w:hAnsi="Times New Roman" w:cs="Times New Roman"/>
        </w:rPr>
        <w:t xml:space="preserve"> ST3Gal1 and ST6Gal1 in </w:t>
      </w:r>
      <w:r w:rsidRPr="001D3251">
        <w:rPr>
          <w:rFonts w:ascii="Times New Roman" w:hAnsi="Times New Roman" w:cs="Times New Roman"/>
          <w:i/>
        </w:rPr>
        <w:t>Escherichia coli</w:t>
      </w:r>
      <w:r w:rsidRPr="00F348B3">
        <w:rPr>
          <w:rFonts w:ascii="Times New Roman" w:hAnsi="Times New Roman" w:cs="Times New Roman"/>
        </w:rPr>
        <w:t>.</w:t>
      </w:r>
      <w:proofErr w:type="gramEnd"/>
      <w:r w:rsidRPr="00F348B3">
        <w:rPr>
          <w:rFonts w:ascii="Times New Roman" w:hAnsi="Times New Roman" w:cs="Times New Roman"/>
        </w:rPr>
        <w:t xml:space="preserve"> </w:t>
      </w:r>
      <w:proofErr w:type="spellStart"/>
      <w:r w:rsidRPr="00F348B3">
        <w:rPr>
          <w:rFonts w:ascii="Times New Roman" w:hAnsi="Times New Roman" w:cs="Times New Roman"/>
        </w:rPr>
        <w:t>PLoS</w:t>
      </w:r>
      <w:proofErr w:type="spellEnd"/>
      <w:r w:rsidRPr="00F348B3">
        <w:rPr>
          <w:rFonts w:ascii="Times New Roman" w:hAnsi="Times New Roman" w:cs="Times New Roman"/>
        </w:rPr>
        <w:t xml:space="preserve"> ONE 11(5)</w:t>
      </w:r>
      <w:ins w:id="18" w:author="晓畅 杨" w:date="2017-01-16T17:41:00Z">
        <w:r w:rsidR="003D5908">
          <w:rPr>
            <w:rFonts w:ascii="Times New Roman" w:hAnsi="Times New Roman" w:cs="Times New Roman"/>
          </w:rPr>
          <w:t>.</w:t>
        </w:r>
      </w:ins>
      <w:bookmarkStart w:id="19" w:name="_GoBack"/>
      <w:bookmarkEnd w:id="19"/>
    </w:p>
    <w:p w14:paraId="532B14A1" w14:textId="77777777" w:rsidR="00F348B3" w:rsidRPr="00A26D10" w:rsidRDefault="00F348B3" w:rsidP="00F348B3">
      <w:pPr>
        <w:pStyle w:val="a3"/>
        <w:widowControl/>
        <w:ind w:left="360" w:firstLineChars="0" w:firstLine="0"/>
        <w:jc w:val="left"/>
        <w:rPr>
          <w:rFonts w:ascii="Times New Roman" w:hAnsi="Times New Roman" w:cs="Times New Roman"/>
        </w:rPr>
      </w:pPr>
    </w:p>
    <w:sectPr w:rsidR="00F348B3" w:rsidRPr="00A26D10" w:rsidSect="00220D40">
      <w:pgSz w:w="11900" w:h="16840"/>
      <w:pgMar w:top="1440" w:right="141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61279" w15:done="0"/>
  <w15:commentEx w15:paraId="030C5F83" w15:done="0"/>
  <w15:commentEx w15:paraId="3670D692" w15:done="0"/>
  <w15:commentEx w15:paraId="11934A6F" w15:done="0"/>
  <w15:commentEx w15:paraId="4A38DE8E" w15:done="0"/>
  <w15:commentEx w15:paraId="785C68E5" w15:done="0"/>
  <w15:commentEx w15:paraId="1F2680A5" w15:done="0"/>
  <w15:commentEx w15:paraId="1E92BA14" w15:done="0"/>
  <w15:commentEx w15:paraId="7617F4D4" w15:done="0"/>
  <w15:commentEx w15:paraId="79BC7014" w15:done="0"/>
  <w15:commentEx w15:paraId="4104DF8B" w15:done="0"/>
  <w15:commentEx w15:paraId="6178F24A" w15:done="0"/>
  <w15:commentEx w15:paraId="7243F8B6" w15:done="0"/>
  <w15:commentEx w15:paraId="5692A5C6" w15:done="0"/>
  <w15:commentEx w15:paraId="08A2C3E4" w15:done="0"/>
  <w15:commentEx w15:paraId="5BE52164" w15:done="0"/>
  <w15:commentEx w15:paraId="488969B2" w15:done="0"/>
  <w15:commentEx w15:paraId="5E9259E8" w15:done="0"/>
  <w15:commentEx w15:paraId="7FB37FA2" w15:done="0"/>
  <w15:commentEx w15:paraId="6A6100B4" w15:done="0"/>
  <w15:commentEx w15:paraId="2400CD5F" w15:done="0"/>
  <w15:commentEx w15:paraId="1FABB0BA" w15:done="0"/>
  <w15:commentEx w15:paraId="27C30DFD" w15:done="0"/>
  <w15:commentEx w15:paraId="074AEF54" w15:done="0"/>
  <w15:commentEx w15:paraId="43BEA511" w15:done="0"/>
  <w15:commentEx w15:paraId="27AADA6B" w15:done="0"/>
  <w15:commentEx w15:paraId="6354FED2" w15:done="0"/>
  <w15:commentEx w15:paraId="7E0566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55CD"/>
    <w:multiLevelType w:val="hybridMultilevel"/>
    <w:tmpl w:val="E29E6662"/>
    <w:lvl w:ilvl="0" w:tplc="0AC68D3C">
      <w:start w:val="1"/>
      <w:numFmt w:val="decimal"/>
      <w:lvlText w:val="%1."/>
      <w:lvlJc w:val="left"/>
      <w:pPr>
        <w:ind w:left="360" w:hanging="360"/>
      </w:pPr>
      <w:rPr>
        <w:rFonts w:ascii="Arial" w:eastAsia="Times New Roman" w:hAnsi="Arial" w:hint="default"/>
        <w:sz w:val="2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7F3680D"/>
    <w:multiLevelType w:val="multilevel"/>
    <w:tmpl w:val="F3EEB4A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53147F71"/>
    <w:multiLevelType w:val="hybridMultilevel"/>
    <w:tmpl w:val="D8A85F72"/>
    <w:lvl w:ilvl="0" w:tplc="0FE6671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D355096"/>
    <w:multiLevelType w:val="hybridMultilevel"/>
    <w:tmpl w:val="A1BC3538"/>
    <w:lvl w:ilvl="0" w:tplc="15F604E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a Culebro">
    <w15:presenceInfo w15:providerId="None" w15:userId="Alejandra Culeb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DFE"/>
    <w:rsid w:val="00007AA2"/>
    <w:rsid w:val="00010883"/>
    <w:rsid w:val="00022F42"/>
    <w:rsid w:val="00055655"/>
    <w:rsid w:val="00055795"/>
    <w:rsid w:val="00067CA8"/>
    <w:rsid w:val="000853C5"/>
    <w:rsid w:val="00097526"/>
    <w:rsid w:val="000A06C0"/>
    <w:rsid w:val="000A151E"/>
    <w:rsid w:val="000A6103"/>
    <w:rsid w:val="000C3374"/>
    <w:rsid w:val="000F7093"/>
    <w:rsid w:val="001135B0"/>
    <w:rsid w:val="0015143C"/>
    <w:rsid w:val="00156193"/>
    <w:rsid w:val="00166880"/>
    <w:rsid w:val="001676FD"/>
    <w:rsid w:val="00185604"/>
    <w:rsid w:val="001925D5"/>
    <w:rsid w:val="00197574"/>
    <w:rsid w:val="001A02D0"/>
    <w:rsid w:val="001A1742"/>
    <w:rsid w:val="001A19B0"/>
    <w:rsid w:val="001A2E85"/>
    <w:rsid w:val="001D06B2"/>
    <w:rsid w:val="001D3251"/>
    <w:rsid w:val="001E2863"/>
    <w:rsid w:val="001F4C4E"/>
    <w:rsid w:val="0021104B"/>
    <w:rsid w:val="0021144B"/>
    <w:rsid w:val="00220D40"/>
    <w:rsid w:val="0026500B"/>
    <w:rsid w:val="002668F8"/>
    <w:rsid w:val="00295DFE"/>
    <w:rsid w:val="002A45FB"/>
    <w:rsid w:val="002A5A62"/>
    <w:rsid w:val="002C18BC"/>
    <w:rsid w:val="002D540B"/>
    <w:rsid w:val="003010C5"/>
    <w:rsid w:val="00303F57"/>
    <w:rsid w:val="00304DF5"/>
    <w:rsid w:val="00310C06"/>
    <w:rsid w:val="00333A94"/>
    <w:rsid w:val="00342781"/>
    <w:rsid w:val="0035404F"/>
    <w:rsid w:val="003634AA"/>
    <w:rsid w:val="0037779D"/>
    <w:rsid w:val="00393EE8"/>
    <w:rsid w:val="003974A1"/>
    <w:rsid w:val="003A26DE"/>
    <w:rsid w:val="003A592E"/>
    <w:rsid w:val="003A725D"/>
    <w:rsid w:val="003B5A2F"/>
    <w:rsid w:val="003C3993"/>
    <w:rsid w:val="003D5908"/>
    <w:rsid w:val="003D681B"/>
    <w:rsid w:val="003D7907"/>
    <w:rsid w:val="003E0730"/>
    <w:rsid w:val="003E4E7C"/>
    <w:rsid w:val="003E515C"/>
    <w:rsid w:val="00400A97"/>
    <w:rsid w:val="00420FD8"/>
    <w:rsid w:val="00441636"/>
    <w:rsid w:val="00445195"/>
    <w:rsid w:val="004631CC"/>
    <w:rsid w:val="00470FEA"/>
    <w:rsid w:val="00486CF8"/>
    <w:rsid w:val="004B56D9"/>
    <w:rsid w:val="004C154B"/>
    <w:rsid w:val="004D2EEB"/>
    <w:rsid w:val="004D5FF6"/>
    <w:rsid w:val="004E4EA9"/>
    <w:rsid w:val="00501CE7"/>
    <w:rsid w:val="00514791"/>
    <w:rsid w:val="00545BBD"/>
    <w:rsid w:val="00551F29"/>
    <w:rsid w:val="005643AF"/>
    <w:rsid w:val="00582049"/>
    <w:rsid w:val="005864DC"/>
    <w:rsid w:val="00591DE0"/>
    <w:rsid w:val="005948EA"/>
    <w:rsid w:val="005B67AA"/>
    <w:rsid w:val="005C2B79"/>
    <w:rsid w:val="005E6F3D"/>
    <w:rsid w:val="005F39DA"/>
    <w:rsid w:val="0062071E"/>
    <w:rsid w:val="00641A45"/>
    <w:rsid w:val="006467EA"/>
    <w:rsid w:val="00677185"/>
    <w:rsid w:val="00677643"/>
    <w:rsid w:val="006B1145"/>
    <w:rsid w:val="006C7F67"/>
    <w:rsid w:val="006E64FD"/>
    <w:rsid w:val="006E7A79"/>
    <w:rsid w:val="00720DCD"/>
    <w:rsid w:val="0072781C"/>
    <w:rsid w:val="007A5C6F"/>
    <w:rsid w:val="007B0973"/>
    <w:rsid w:val="007B557D"/>
    <w:rsid w:val="007C4A3B"/>
    <w:rsid w:val="007D044C"/>
    <w:rsid w:val="007F1E46"/>
    <w:rsid w:val="007F5EAF"/>
    <w:rsid w:val="007F5FF6"/>
    <w:rsid w:val="00802599"/>
    <w:rsid w:val="008404EA"/>
    <w:rsid w:val="008469F5"/>
    <w:rsid w:val="00854935"/>
    <w:rsid w:val="00885AC9"/>
    <w:rsid w:val="00893A63"/>
    <w:rsid w:val="0089690A"/>
    <w:rsid w:val="008A058E"/>
    <w:rsid w:val="008A3699"/>
    <w:rsid w:val="008D4FE4"/>
    <w:rsid w:val="008E04B8"/>
    <w:rsid w:val="0091740A"/>
    <w:rsid w:val="00936ABF"/>
    <w:rsid w:val="009455E4"/>
    <w:rsid w:val="009462CE"/>
    <w:rsid w:val="00950CD8"/>
    <w:rsid w:val="0096181A"/>
    <w:rsid w:val="00966E12"/>
    <w:rsid w:val="009704E6"/>
    <w:rsid w:val="00983FE6"/>
    <w:rsid w:val="009907BD"/>
    <w:rsid w:val="009A611C"/>
    <w:rsid w:val="009B7EED"/>
    <w:rsid w:val="009C1946"/>
    <w:rsid w:val="009E6675"/>
    <w:rsid w:val="00A1022F"/>
    <w:rsid w:val="00A15900"/>
    <w:rsid w:val="00A165C0"/>
    <w:rsid w:val="00A21BA4"/>
    <w:rsid w:val="00A26D10"/>
    <w:rsid w:val="00A417BA"/>
    <w:rsid w:val="00A41E11"/>
    <w:rsid w:val="00A43889"/>
    <w:rsid w:val="00A6323F"/>
    <w:rsid w:val="00A82106"/>
    <w:rsid w:val="00A94343"/>
    <w:rsid w:val="00A9644A"/>
    <w:rsid w:val="00A96B02"/>
    <w:rsid w:val="00AA2BBA"/>
    <w:rsid w:val="00AD0A87"/>
    <w:rsid w:val="00AD0AD1"/>
    <w:rsid w:val="00AE1D60"/>
    <w:rsid w:val="00AE58D6"/>
    <w:rsid w:val="00B23F7F"/>
    <w:rsid w:val="00B259E6"/>
    <w:rsid w:val="00B32E1D"/>
    <w:rsid w:val="00B40B9B"/>
    <w:rsid w:val="00B57AC9"/>
    <w:rsid w:val="00B64454"/>
    <w:rsid w:val="00B67C26"/>
    <w:rsid w:val="00B77F77"/>
    <w:rsid w:val="00B9043F"/>
    <w:rsid w:val="00BA0438"/>
    <w:rsid w:val="00BA43C6"/>
    <w:rsid w:val="00BB0CEC"/>
    <w:rsid w:val="00BC4E03"/>
    <w:rsid w:val="00BE5699"/>
    <w:rsid w:val="00C243B4"/>
    <w:rsid w:val="00C24C97"/>
    <w:rsid w:val="00C35CA6"/>
    <w:rsid w:val="00C6507C"/>
    <w:rsid w:val="00C66977"/>
    <w:rsid w:val="00C74295"/>
    <w:rsid w:val="00C91E4A"/>
    <w:rsid w:val="00CA559C"/>
    <w:rsid w:val="00CC373D"/>
    <w:rsid w:val="00CD59D4"/>
    <w:rsid w:val="00CD5E1A"/>
    <w:rsid w:val="00CD76D9"/>
    <w:rsid w:val="00CE63FB"/>
    <w:rsid w:val="00CF3098"/>
    <w:rsid w:val="00D03508"/>
    <w:rsid w:val="00D3274D"/>
    <w:rsid w:val="00D35AED"/>
    <w:rsid w:val="00D43B05"/>
    <w:rsid w:val="00D4640F"/>
    <w:rsid w:val="00D5399C"/>
    <w:rsid w:val="00D60480"/>
    <w:rsid w:val="00D671EB"/>
    <w:rsid w:val="00D803C0"/>
    <w:rsid w:val="00D832B3"/>
    <w:rsid w:val="00D8524B"/>
    <w:rsid w:val="00DA1D48"/>
    <w:rsid w:val="00DF1D2D"/>
    <w:rsid w:val="00E01DB2"/>
    <w:rsid w:val="00E37758"/>
    <w:rsid w:val="00E46FBF"/>
    <w:rsid w:val="00E57AD6"/>
    <w:rsid w:val="00EB0441"/>
    <w:rsid w:val="00EE13B8"/>
    <w:rsid w:val="00F021CF"/>
    <w:rsid w:val="00F348B3"/>
    <w:rsid w:val="00F501EA"/>
    <w:rsid w:val="00F844F3"/>
    <w:rsid w:val="00F85C14"/>
    <w:rsid w:val="00F9083E"/>
    <w:rsid w:val="00FC50AF"/>
    <w:rsid w:val="00FD5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92C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D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5FB"/>
    <w:pPr>
      <w:ind w:firstLineChars="200" w:firstLine="420"/>
    </w:pPr>
  </w:style>
  <w:style w:type="table" w:styleId="a4">
    <w:name w:val="Table Grid"/>
    <w:basedOn w:val="a1"/>
    <w:uiPriority w:val="59"/>
    <w:rsid w:val="00DF1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486CF8"/>
    <w:rPr>
      <w:rFonts w:ascii="Lucida Grande" w:hAnsi="Lucida Grande" w:cs="Lucida Grande"/>
      <w:sz w:val="18"/>
      <w:szCs w:val="18"/>
    </w:rPr>
  </w:style>
  <w:style w:type="character" w:customStyle="1" w:styleId="a6">
    <w:name w:val="批注框文本字符"/>
    <w:basedOn w:val="a0"/>
    <w:link w:val="a5"/>
    <w:uiPriority w:val="99"/>
    <w:semiHidden/>
    <w:rsid w:val="00486CF8"/>
    <w:rPr>
      <w:rFonts w:ascii="Lucida Grande" w:hAnsi="Lucida Grande" w:cs="Lucida Grande"/>
      <w:sz w:val="18"/>
      <w:szCs w:val="18"/>
    </w:rPr>
  </w:style>
  <w:style w:type="paragraph" w:styleId="a7">
    <w:name w:val="caption"/>
    <w:basedOn w:val="a"/>
    <w:next w:val="a"/>
    <w:uiPriority w:val="35"/>
    <w:unhideWhenUsed/>
    <w:qFormat/>
    <w:rsid w:val="00BB0CEC"/>
    <w:rPr>
      <w:rFonts w:asciiTheme="majorHAnsi" w:eastAsia="SimSun" w:hAnsiTheme="majorHAnsi" w:cstheme="majorBidi"/>
      <w:sz w:val="20"/>
      <w:szCs w:val="20"/>
    </w:rPr>
  </w:style>
  <w:style w:type="character" w:styleId="a8">
    <w:name w:val="annotation reference"/>
    <w:basedOn w:val="a0"/>
    <w:uiPriority w:val="99"/>
    <w:semiHidden/>
    <w:unhideWhenUsed/>
    <w:rsid w:val="00393EE8"/>
    <w:rPr>
      <w:sz w:val="16"/>
      <w:szCs w:val="16"/>
    </w:rPr>
  </w:style>
  <w:style w:type="paragraph" w:styleId="a9">
    <w:name w:val="annotation text"/>
    <w:basedOn w:val="a"/>
    <w:link w:val="aa"/>
    <w:uiPriority w:val="99"/>
    <w:semiHidden/>
    <w:unhideWhenUsed/>
    <w:rsid w:val="00393EE8"/>
    <w:rPr>
      <w:sz w:val="20"/>
      <w:szCs w:val="20"/>
    </w:rPr>
  </w:style>
  <w:style w:type="character" w:customStyle="1" w:styleId="aa">
    <w:name w:val="注释文本字符"/>
    <w:basedOn w:val="a0"/>
    <w:link w:val="a9"/>
    <w:uiPriority w:val="99"/>
    <w:semiHidden/>
    <w:rsid w:val="00393EE8"/>
    <w:rPr>
      <w:sz w:val="20"/>
      <w:szCs w:val="20"/>
    </w:rPr>
  </w:style>
  <w:style w:type="paragraph" w:styleId="ab">
    <w:name w:val="annotation subject"/>
    <w:basedOn w:val="a9"/>
    <w:next w:val="a9"/>
    <w:link w:val="ac"/>
    <w:uiPriority w:val="99"/>
    <w:semiHidden/>
    <w:unhideWhenUsed/>
    <w:rsid w:val="00393EE8"/>
    <w:rPr>
      <w:b/>
      <w:bCs/>
    </w:rPr>
  </w:style>
  <w:style w:type="character" w:customStyle="1" w:styleId="ac">
    <w:name w:val="批注主题字符"/>
    <w:basedOn w:val="aa"/>
    <w:link w:val="ab"/>
    <w:uiPriority w:val="99"/>
    <w:semiHidden/>
    <w:rsid w:val="00393EE8"/>
    <w:rPr>
      <w:b/>
      <w:bCs/>
      <w:sz w:val="20"/>
      <w:szCs w:val="20"/>
    </w:rPr>
  </w:style>
  <w:style w:type="character" w:styleId="ad">
    <w:name w:val="Hyperlink"/>
    <w:basedOn w:val="a0"/>
    <w:uiPriority w:val="99"/>
    <w:unhideWhenUsed/>
    <w:rsid w:val="00393EE8"/>
    <w:rPr>
      <w:color w:val="0000FF" w:themeColor="hyperlink"/>
      <w:u w:val="single"/>
    </w:rPr>
  </w:style>
  <w:style w:type="paragraph" w:styleId="ae">
    <w:name w:val="Revision"/>
    <w:hidden/>
    <w:uiPriority w:val="99"/>
    <w:semiHidden/>
    <w:rsid w:val="00CC373D"/>
  </w:style>
  <w:style w:type="character" w:styleId="FollowedHyperlink">
    <w:name w:val="FollowedHyperlink"/>
    <w:basedOn w:val="a0"/>
    <w:uiPriority w:val="99"/>
    <w:semiHidden/>
    <w:unhideWhenUsed/>
    <w:rsid w:val="003D681B"/>
    <w:rPr>
      <w:color w:val="800080" w:themeColor="followedHyperlink"/>
      <w:u w:val="single"/>
    </w:rPr>
  </w:style>
  <w:style w:type="paragraph" w:styleId="af">
    <w:name w:val="Document Map"/>
    <w:basedOn w:val="a"/>
    <w:link w:val="af0"/>
    <w:uiPriority w:val="99"/>
    <w:semiHidden/>
    <w:unhideWhenUsed/>
    <w:rsid w:val="00A6323F"/>
    <w:rPr>
      <w:rFonts w:ascii="Lucida Grande" w:hAnsi="Lucida Grande" w:cs="Lucida Grande"/>
    </w:rPr>
  </w:style>
  <w:style w:type="character" w:customStyle="1" w:styleId="af0">
    <w:name w:val="文档结构图 字符"/>
    <w:basedOn w:val="a0"/>
    <w:link w:val="af"/>
    <w:uiPriority w:val="99"/>
    <w:semiHidden/>
    <w:rsid w:val="00A6323F"/>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D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45FB"/>
    <w:pPr>
      <w:ind w:firstLineChars="200" w:firstLine="420"/>
    </w:pPr>
  </w:style>
  <w:style w:type="table" w:styleId="a4">
    <w:name w:val="Table Grid"/>
    <w:basedOn w:val="a1"/>
    <w:uiPriority w:val="59"/>
    <w:rsid w:val="00DF1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486CF8"/>
    <w:rPr>
      <w:rFonts w:ascii="Lucida Grande" w:hAnsi="Lucida Grande" w:cs="Lucida Grande"/>
      <w:sz w:val="18"/>
      <w:szCs w:val="18"/>
    </w:rPr>
  </w:style>
  <w:style w:type="character" w:customStyle="1" w:styleId="a6">
    <w:name w:val="批注框文本字符"/>
    <w:basedOn w:val="a0"/>
    <w:link w:val="a5"/>
    <w:uiPriority w:val="99"/>
    <w:semiHidden/>
    <w:rsid w:val="00486CF8"/>
    <w:rPr>
      <w:rFonts w:ascii="Lucida Grande" w:hAnsi="Lucida Grande" w:cs="Lucida Grande"/>
      <w:sz w:val="18"/>
      <w:szCs w:val="18"/>
    </w:rPr>
  </w:style>
  <w:style w:type="paragraph" w:styleId="a7">
    <w:name w:val="caption"/>
    <w:basedOn w:val="a"/>
    <w:next w:val="a"/>
    <w:uiPriority w:val="35"/>
    <w:unhideWhenUsed/>
    <w:qFormat/>
    <w:rsid w:val="00BB0CEC"/>
    <w:rPr>
      <w:rFonts w:asciiTheme="majorHAnsi" w:eastAsia="SimSun" w:hAnsiTheme="majorHAnsi" w:cstheme="majorBidi"/>
      <w:sz w:val="20"/>
      <w:szCs w:val="20"/>
    </w:rPr>
  </w:style>
  <w:style w:type="character" w:styleId="a8">
    <w:name w:val="annotation reference"/>
    <w:basedOn w:val="a0"/>
    <w:uiPriority w:val="99"/>
    <w:semiHidden/>
    <w:unhideWhenUsed/>
    <w:rsid w:val="00393EE8"/>
    <w:rPr>
      <w:sz w:val="16"/>
      <w:szCs w:val="16"/>
    </w:rPr>
  </w:style>
  <w:style w:type="paragraph" w:styleId="a9">
    <w:name w:val="annotation text"/>
    <w:basedOn w:val="a"/>
    <w:link w:val="aa"/>
    <w:uiPriority w:val="99"/>
    <w:semiHidden/>
    <w:unhideWhenUsed/>
    <w:rsid w:val="00393EE8"/>
    <w:rPr>
      <w:sz w:val="20"/>
      <w:szCs w:val="20"/>
    </w:rPr>
  </w:style>
  <w:style w:type="character" w:customStyle="1" w:styleId="aa">
    <w:name w:val="注释文本字符"/>
    <w:basedOn w:val="a0"/>
    <w:link w:val="a9"/>
    <w:uiPriority w:val="99"/>
    <w:semiHidden/>
    <w:rsid w:val="00393EE8"/>
    <w:rPr>
      <w:sz w:val="20"/>
      <w:szCs w:val="20"/>
    </w:rPr>
  </w:style>
  <w:style w:type="paragraph" w:styleId="ab">
    <w:name w:val="annotation subject"/>
    <w:basedOn w:val="a9"/>
    <w:next w:val="a9"/>
    <w:link w:val="ac"/>
    <w:uiPriority w:val="99"/>
    <w:semiHidden/>
    <w:unhideWhenUsed/>
    <w:rsid w:val="00393EE8"/>
    <w:rPr>
      <w:b/>
      <w:bCs/>
    </w:rPr>
  </w:style>
  <w:style w:type="character" w:customStyle="1" w:styleId="ac">
    <w:name w:val="批注主题字符"/>
    <w:basedOn w:val="aa"/>
    <w:link w:val="ab"/>
    <w:uiPriority w:val="99"/>
    <w:semiHidden/>
    <w:rsid w:val="00393EE8"/>
    <w:rPr>
      <w:b/>
      <w:bCs/>
      <w:sz w:val="20"/>
      <w:szCs w:val="20"/>
    </w:rPr>
  </w:style>
  <w:style w:type="character" w:styleId="ad">
    <w:name w:val="Hyperlink"/>
    <w:basedOn w:val="a0"/>
    <w:uiPriority w:val="99"/>
    <w:unhideWhenUsed/>
    <w:rsid w:val="00393EE8"/>
    <w:rPr>
      <w:color w:val="0000FF" w:themeColor="hyperlink"/>
      <w:u w:val="single"/>
    </w:rPr>
  </w:style>
  <w:style w:type="paragraph" w:styleId="ae">
    <w:name w:val="Revision"/>
    <w:hidden/>
    <w:uiPriority w:val="99"/>
    <w:semiHidden/>
    <w:rsid w:val="00CC373D"/>
  </w:style>
  <w:style w:type="character" w:styleId="FollowedHyperlink">
    <w:name w:val="FollowedHyperlink"/>
    <w:basedOn w:val="a0"/>
    <w:uiPriority w:val="99"/>
    <w:semiHidden/>
    <w:unhideWhenUsed/>
    <w:rsid w:val="003D681B"/>
    <w:rPr>
      <w:color w:val="800080" w:themeColor="followedHyperlink"/>
      <w:u w:val="single"/>
    </w:rPr>
  </w:style>
  <w:style w:type="paragraph" w:styleId="af">
    <w:name w:val="Document Map"/>
    <w:basedOn w:val="a"/>
    <w:link w:val="af0"/>
    <w:uiPriority w:val="99"/>
    <w:semiHidden/>
    <w:unhideWhenUsed/>
    <w:rsid w:val="00A6323F"/>
    <w:rPr>
      <w:rFonts w:ascii="Lucida Grande" w:hAnsi="Lucida Grande" w:cs="Lucida Grande"/>
    </w:rPr>
  </w:style>
  <w:style w:type="character" w:customStyle="1" w:styleId="af0">
    <w:name w:val="文档结构图 字符"/>
    <w:basedOn w:val="a0"/>
    <w:link w:val="af"/>
    <w:uiPriority w:val="99"/>
    <w:semiHidden/>
    <w:rsid w:val="00A6323F"/>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39736">
      <w:bodyDiv w:val="1"/>
      <w:marLeft w:val="0"/>
      <w:marRight w:val="0"/>
      <w:marTop w:val="0"/>
      <w:marBottom w:val="0"/>
      <w:divBdr>
        <w:top w:val="none" w:sz="0" w:space="0" w:color="auto"/>
        <w:left w:val="none" w:sz="0" w:space="0" w:color="auto"/>
        <w:bottom w:val="none" w:sz="0" w:space="0" w:color="auto"/>
        <w:right w:val="none" w:sz="0" w:space="0" w:color="auto"/>
      </w:divBdr>
    </w:div>
    <w:div w:id="555312691">
      <w:bodyDiv w:val="1"/>
      <w:marLeft w:val="0"/>
      <w:marRight w:val="0"/>
      <w:marTop w:val="0"/>
      <w:marBottom w:val="0"/>
      <w:divBdr>
        <w:top w:val="none" w:sz="0" w:space="0" w:color="auto"/>
        <w:left w:val="none" w:sz="0" w:space="0" w:color="auto"/>
        <w:bottom w:val="none" w:sz="0" w:space="0" w:color="auto"/>
        <w:right w:val="none" w:sz="0" w:space="0" w:color="auto"/>
      </w:divBdr>
    </w:div>
    <w:div w:id="626350134">
      <w:bodyDiv w:val="1"/>
      <w:marLeft w:val="0"/>
      <w:marRight w:val="0"/>
      <w:marTop w:val="0"/>
      <w:marBottom w:val="0"/>
      <w:divBdr>
        <w:top w:val="none" w:sz="0" w:space="0" w:color="auto"/>
        <w:left w:val="none" w:sz="0" w:space="0" w:color="auto"/>
        <w:bottom w:val="none" w:sz="0" w:space="0" w:color="auto"/>
        <w:right w:val="none" w:sz="0" w:space="0" w:color="auto"/>
      </w:divBdr>
    </w:div>
    <w:div w:id="695083139">
      <w:bodyDiv w:val="1"/>
      <w:marLeft w:val="0"/>
      <w:marRight w:val="0"/>
      <w:marTop w:val="0"/>
      <w:marBottom w:val="0"/>
      <w:divBdr>
        <w:top w:val="none" w:sz="0" w:space="0" w:color="auto"/>
        <w:left w:val="none" w:sz="0" w:space="0" w:color="auto"/>
        <w:bottom w:val="none" w:sz="0" w:space="0" w:color="auto"/>
        <w:right w:val="none" w:sz="0" w:space="0" w:color="auto"/>
      </w:divBdr>
    </w:div>
    <w:div w:id="705181625">
      <w:bodyDiv w:val="1"/>
      <w:marLeft w:val="0"/>
      <w:marRight w:val="0"/>
      <w:marTop w:val="0"/>
      <w:marBottom w:val="0"/>
      <w:divBdr>
        <w:top w:val="none" w:sz="0" w:space="0" w:color="auto"/>
        <w:left w:val="none" w:sz="0" w:space="0" w:color="auto"/>
        <w:bottom w:val="none" w:sz="0" w:space="0" w:color="auto"/>
        <w:right w:val="none" w:sz="0" w:space="0" w:color="auto"/>
      </w:divBdr>
    </w:div>
    <w:div w:id="713194849">
      <w:bodyDiv w:val="1"/>
      <w:marLeft w:val="0"/>
      <w:marRight w:val="0"/>
      <w:marTop w:val="0"/>
      <w:marBottom w:val="0"/>
      <w:divBdr>
        <w:top w:val="none" w:sz="0" w:space="0" w:color="auto"/>
        <w:left w:val="none" w:sz="0" w:space="0" w:color="auto"/>
        <w:bottom w:val="none" w:sz="0" w:space="0" w:color="auto"/>
        <w:right w:val="none" w:sz="0" w:space="0" w:color="auto"/>
      </w:divBdr>
    </w:div>
    <w:div w:id="786463131">
      <w:bodyDiv w:val="1"/>
      <w:marLeft w:val="0"/>
      <w:marRight w:val="0"/>
      <w:marTop w:val="0"/>
      <w:marBottom w:val="0"/>
      <w:divBdr>
        <w:top w:val="none" w:sz="0" w:space="0" w:color="auto"/>
        <w:left w:val="none" w:sz="0" w:space="0" w:color="auto"/>
        <w:bottom w:val="none" w:sz="0" w:space="0" w:color="auto"/>
        <w:right w:val="none" w:sz="0" w:space="0" w:color="auto"/>
      </w:divBdr>
    </w:div>
    <w:div w:id="803350914">
      <w:bodyDiv w:val="1"/>
      <w:marLeft w:val="0"/>
      <w:marRight w:val="0"/>
      <w:marTop w:val="0"/>
      <w:marBottom w:val="0"/>
      <w:divBdr>
        <w:top w:val="none" w:sz="0" w:space="0" w:color="auto"/>
        <w:left w:val="none" w:sz="0" w:space="0" w:color="auto"/>
        <w:bottom w:val="none" w:sz="0" w:space="0" w:color="auto"/>
        <w:right w:val="none" w:sz="0" w:space="0" w:color="auto"/>
      </w:divBdr>
    </w:div>
    <w:div w:id="813108885">
      <w:bodyDiv w:val="1"/>
      <w:marLeft w:val="0"/>
      <w:marRight w:val="0"/>
      <w:marTop w:val="0"/>
      <w:marBottom w:val="0"/>
      <w:divBdr>
        <w:top w:val="none" w:sz="0" w:space="0" w:color="auto"/>
        <w:left w:val="none" w:sz="0" w:space="0" w:color="auto"/>
        <w:bottom w:val="none" w:sz="0" w:space="0" w:color="auto"/>
        <w:right w:val="none" w:sz="0" w:space="0" w:color="auto"/>
      </w:divBdr>
    </w:div>
    <w:div w:id="911889831">
      <w:bodyDiv w:val="1"/>
      <w:marLeft w:val="0"/>
      <w:marRight w:val="0"/>
      <w:marTop w:val="0"/>
      <w:marBottom w:val="0"/>
      <w:divBdr>
        <w:top w:val="none" w:sz="0" w:space="0" w:color="auto"/>
        <w:left w:val="none" w:sz="0" w:space="0" w:color="auto"/>
        <w:bottom w:val="none" w:sz="0" w:space="0" w:color="auto"/>
        <w:right w:val="none" w:sz="0" w:space="0" w:color="auto"/>
      </w:divBdr>
    </w:div>
    <w:div w:id="976837046">
      <w:bodyDiv w:val="1"/>
      <w:marLeft w:val="0"/>
      <w:marRight w:val="0"/>
      <w:marTop w:val="0"/>
      <w:marBottom w:val="0"/>
      <w:divBdr>
        <w:top w:val="none" w:sz="0" w:space="0" w:color="auto"/>
        <w:left w:val="none" w:sz="0" w:space="0" w:color="auto"/>
        <w:bottom w:val="none" w:sz="0" w:space="0" w:color="auto"/>
        <w:right w:val="none" w:sz="0" w:space="0" w:color="auto"/>
      </w:divBdr>
    </w:div>
    <w:div w:id="995569841">
      <w:bodyDiv w:val="1"/>
      <w:marLeft w:val="0"/>
      <w:marRight w:val="0"/>
      <w:marTop w:val="0"/>
      <w:marBottom w:val="0"/>
      <w:divBdr>
        <w:top w:val="none" w:sz="0" w:space="0" w:color="auto"/>
        <w:left w:val="none" w:sz="0" w:space="0" w:color="auto"/>
        <w:bottom w:val="none" w:sz="0" w:space="0" w:color="auto"/>
        <w:right w:val="none" w:sz="0" w:space="0" w:color="auto"/>
      </w:divBdr>
    </w:div>
    <w:div w:id="1016271712">
      <w:bodyDiv w:val="1"/>
      <w:marLeft w:val="0"/>
      <w:marRight w:val="0"/>
      <w:marTop w:val="0"/>
      <w:marBottom w:val="0"/>
      <w:divBdr>
        <w:top w:val="none" w:sz="0" w:space="0" w:color="auto"/>
        <w:left w:val="none" w:sz="0" w:space="0" w:color="auto"/>
        <w:bottom w:val="none" w:sz="0" w:space="0" w:color="auto"/>
        <w:right w:val="none" w:sz="0" w:space="0" w:color="auto"/>
      </w:divBdr>
    </w:div>
    <w:div w:id="1104306393">
      <w:bodyDiv w:val="1"/>
      <w:marLeft w:val="0"/>
      <w:marRight w:val="0"/>
      <w:marTop w:val="0"/>
      <w:marBottom w:val="0"/>
      <w:divBdr>
        <w:top w:val="none" w:sz="0" w:space="0" w:color="auto"/>
        <w:left w:val="none" w:sz="0" w:space="0" w:color="auto"/>
        <w:bottom w:val="none" w:sz="0" w:space="0" w:color="auto"/>
        <w:right w:val="none" w:sz="0" w:space="0" w:color="auto"/>
      </w:divBdr>
    </w:div>
    <w:div w:id="1177887234">
      <w:bodyDiv w:val="1"/>
      <w:marLeft w:val="0"/>
      <w:marRight w:val="0"/>
      <w:marTop w:val="0"/>
      <w:marBottom w:val="0"/>
      <w:divBdr>
        <w:top w:val="none" w:sz="0" w:space="0" w:color="auto"/>
        <w:left w:val="none" w:sz="0" w:space="0" w:color="auto"/>
        <w:bottom w:val="none" w:sz="0" w:space="0" w:color="auto"/>
        <w:right w:val="none" w:sz="0" w:space="0" w:color="auto"/>
      </w:divBdr>
    </w:div>
    <w:div w:id="1238175223">
      <w:bodyDiv w:val="1"/>
      <w:marLeft w:val="0"/>
      <w:marRight w:val="0"/>
      <w:marTop w:val="0"/>
      <w:marBottom w:val="0"/>
      <w:divBdr>
        <w:top w:val="none" w:sz="0" w:space="0" w:color="auto"/>
        <w:left w:val="none" w:sz="0" w:space="0" w:color="auto"/>
        <w:bottom w:val="none" w:sz="0" w:space="0" w:color="auto"/>
        <w:right w:val="none" w:sz="0" w:space="0" w:color="auto"/>
      </w:divBdr>
    </w:div>
    <w:div w:id="1420249767">
      <w:bodyDiv w:val="1"/>
      <w:marLeft w:val="0"/>
      <w:marRight w:val="0"/>
      <w:marTop w:val="0"/>
      <w:marBottom w:val="0"/>
      <w:divBdr>
        <w:top w:val="none" w:sz="0" w:space="0" w:color="auto"/>
        <w:left w:val="none" w:sz="0" w:space="0" w:color="auto"/>
        <w:bottom w:val="none" w:sz="0" w:space="0" w:color="auto"/>
        <w:right w:val="none" w:sz="0" w:space="0" w:color="auto"/>
      </w:divBdr>
    </w:div>
    <w:div w:id="1467317558">
      <w:bodyDiv w:val="1"/>
      <w:marLeft w:val="0"/>
      <w:marRight w:val="0"/>
      <w:marTop w:val="0"/>
      <w:marBottom w:val="0"/>
      <w:divBdr>
        <w:top w:val="none" w:sz="0" w:space="0" w:color="auto"/>
        <w:left w:val="none" w:sz="0" w:space="0" w:color="auto"/>
        <w:bottom w:val="none" w:sz="0" w:space="0" w:color="auto"/>
        <w:right w:val="none" w:sz="0" w:space="0" w:color="auto"/>
      </w:divBdr>
    </w:div>
    <w:div w:id="1534730775">
      <w:bodyDiv w:val="1"/>
      <w:marLeft w:val="0"/>
      <w:marRight w:val="0"/>
      <w:marTop w:val="0"/>
      <w:marBottom w:val="0"/>
      <w:divBdr>
        <w:top w:val="none" w:sz="0" w:space="0" w:color="auto"/>
        <w:left w:val="none" w:sz="0" w:space="0" w:color="auto"/>
        <w:bottom w:val="none" w:sz="0" w:space="0" w:color="auto"/>
        <w:right w:val="none" w:sz="0" w:space="0" w:color="auto"/>
      </w:divBdr>
    </w:div>
    <w:div w:id="1589734326">
      <w:bodyDiv w:val="1"/>
      <w:marLeft w:val="0"/>
      <w:marRight w:val="0"/>
      <w:marTop w:val="0"/>
      <w:marBottom w:val="0"/>
      <w:divBdr>
        <w:top w:val="none" w:sz="0" w:space="0" w:color="auto"/>
        <w:left w:val="none" w:sz="0" w:space="0" w:color="auto"/>
        <w:bottom w:val="none" w:sz="0" w:space="0" w:color="auto"/>
        <w:right w:val="none" w:sz="0" w:space="0" w:color="auto"/>
      </w:divBdr>
    </w:div>
    <w:div w:id="1593857268">
      <w:bodyDiv w:val="1"/>
      <w:marLeft w:val="0"/>
      <w:marRight w:val="0"/>
      <w:marTop w:val="0"/>
      <w:marBottom w:val="0"/>
      <w:divBdr>
        <w:top w:val="none" w:sz="0" w:space="0" w:color="auto"/>
        <w:left w:val="none" w:sz="0" w:space="0" w:color="auto"/>
        <w:bottom w:val="none" w:sz="0" w:space="0" w:color="auto"/>
        <w:right w:val="none" w:sz="0" w:space="0" w:color="auto"/>
      </w:divBdr>
    </w:div>
    <w:div w:id="1621185650">
      <w:bodyDiv w:val="1"/>
      <w:marLeft w:val="0"/>
      <w:marRight w:val="0"/>
      <w:marTop w:val="0"/>
      <w:marBottom w:val="0"/>
      <w:divBdr>
        <w:top w:val="none" w:sz="0" w:space="0" w:color="auto"/>
        <w:left w:val="none" w:sz="0" w:space="0" w:color="auto"/>
        <w:bottom w:val="none" w:sz="0" w:space="0" w:color="auto"/>
        <w:right w:val="none" w:sz="0" w:space="0" w:color="auto"/>
      </w:divBdr>
    </w:div>
    <w:div w:id="1757704509">
      <w:bodyDiv w:val="1"/>
      <w:marLeft w:val="0"/>
      <w:marRight w:val="0"/>
      <w:marTop w:val="0"/>
      <w:marBottom w:val="0"/>
      <w:divBdr>
        <w:top w:val="none" w:sz="0" w:space="0" w:color="auto"/>
        <w:left w:val="none" w:sz="0" w:space="0" w:color="auto"/>
        <w:bottom w:val="none" w:sz="0" w:space="0" w:color="auto"/>
        <w:right w:val="none" w:sz="0" w:space="0" w:color="auto"/>
      </w:divBdr>
    </w:div>
    <w:div w:id="1869223502">
      <w:bodyDiv w:val="1"/>
      <w:marLeft w:val="0"/>
      <w:marRight w:val="0"/>
      <w:marTop w:val="0"/>
      <w:marBottom w:val="0"/>
      <w:divBdr>
        <w:top w:val="none" w:sz="0" w:space="0" w:color="auto"/>
        <w:left w:val="none" w:sz="0" w:space="0" w:color="auto"/>
        <w:bottom w:val="none" w:sz="0" w:space="0" w:color="auto"/>
        <w:right w:val="none" w:sz="0" w:space="0" w:color="auto"/>
      </w:divBdr>
    </w:div>
    <w:div w:id="1988388092">
      <w:bodyDiv w:val="1"/>
      <w:marLeft w:val="0"/>
      <w:marRight w:val="0"/>
      <w:marTop w:val="0"/>
      <w:marBottom w:val="0"/>
      <w:divBdr>
        <w:top w:val="none" w:sz="0" w:space="0" w:color="auto"/>
        <w:left w:val="none" w:sz="0" w:space="0" w:color="auto"/>
        <w:bottom w:val="none" w:sz="0" w:space="0" w:color="auto"/>
        <w:right w:val="none" w:sz="0" w:space="0" w:color="auto"/>
      </w:divBdr>
    </w:div>
    <w:div w:id="2069644932">
      <w:bodyDiv w:val="1"/>
      <w:marLeft w:val="0"/>
      <w:marRight w:val="0"/>
      <w:marTop w:val="0"/>
      <w:marBottom w:val="0"/>
      <w:divBdr>
        <w:top w:val="none" w:sz="0" w:space="0" w:color="auto"/>
        <w:left w:val="none" w:sz="0" w:space="0" w:color="auto"/>
        <w:bottom w:val="none" w:sz="0" w:space="0" w:color="auto"/>
        <w:right w:val="none" w:sz="0" w:space="0" w:color="auto"/>
      </w:divBdr>
    </w:div>
    <w:div w:id="2092241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1675</Words>
  <Characters>9554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晓畅 杨</dc:creator>
  <cp:keywords/>
  <dc:description/>
  <cp:lastModifiedBy>晓畅 杨</cp:lastModifiedBy>
  <cp:revision>2</cp:revision>
  <dcterms:created xsi:type="dcterms:W3CDTF">2017-01-16T15:57:00Z</dcterms:created>
  <dcterms:modified xsi:type="dcterms:W3CDTF">2017-01-16T15:57:00Z</dcterms:modified>
</cp:coreProperties>
</file>